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6F6" w:rsidRDefault="00D11A7E" w:rsidP="00D11A7E">
      <w:pPr>
        <w:pStyle w:val="Titre1"/>
      </w:pPr>
      <w:r>
        <w:t>Description bref de la solution IA</w:t>
      </w:r>
    </w:p>
    <w:p w:rsidR="004A7E08" w:rsidRPr="004A7E08" w:rsidRDefault="004A7E08" w:rsidP="004A7E08"/>
    <w:p w:rsidR="004A7E08" w:rsidRPr="004A7E08" w:rsidRDefault="004A7E08" w:rsidP="004A7E08">
      <w:pPr>
        <w:pStyle w:val="Titre2"/>
      </w:pPr>
      <w:r>
        <w:t>Introduction</w:t>
      </w:r>
    </w:p>
    <w:p w:rsidR="00D11A7E" w:rsidRPr="00EB321E" w:rsidRDefault="00D11A7E" w:rsidP="00D11A7E">
      <w:pPr>
        <w:rPr>
          <w:rFonts w:asciiTheme="majorHAnsi" w:hAnsiTheme="majorHAnsi" w:cstheme="majorHAnsi"/>
        </w:rPr>
      </w:pPr>
      <w:r w:rsidRPr="00EB321E">
        <w:rPr>
          <w:rFonts w:asciiTheme="majorHAnsi" w:hAnsiTheme="majorHAnsi" w:cstheme="majorHAnsi"/>
        </w:rPr>
        <w:t xml:space="preserve">La solution IA chez </w:t>
      </w:r>
      <w:r w:rsidR="004A7E08" w:rsidRPr="00EB321E">
        <w:rPr>
          <w:rFonts w:asciiTheme="majorHAnsi" w:hAnsiTheme="majorHAnsi" w:cstheme="majorHAnsi"/>
        </w:rPr>
        <w:t>Tedies</w:t>
      </w:r>
      <w:r w:rsidRPr="00EB321E">
        <w:rPr>
          <w:rFonts w:asciiTheme="majorHAnsi" w:hAnsiTheme="majorHAnsi" w:cstheme="majorHAnsi"/>
        </w:rPr>
        <w:t xml:space="preserve"> est conçue dans le but d’identifier </w:t>
      </w:r>
      <w:del w:id="0" w:author="Stéphane SM. Millot" w:date="2024-08-07T09:23:00Z">
        <w:r w:rsidRPr="00EB321E" w:rsidDel="0055036E">
          <w:rPr>
            <w:rFonts w:asciiTheme="majorHAnsi" w:hAnsiTheme="majorHAnsi" w:cstheme="majorHAnsi"/>
          </w:rPr>
          <w:delText xml:space="preserve">une clé </w:delText>
        </w:r>
      </w:del>
      <w:r w:rsidRPr="00EB321E">
        <w:rPr>
          <w:rFonts w:asciiTheme="majorHAnsi" w:hAnsiTheme="majorHAnsi" w:cstheme="majorHAnsi"/>
        </w:rPr>
        <w:t>destinataire dans la base des données à partir d’une adresse EDI reçue (adresse de livraison) qui contient le nom et adresse postale du destinataire.</w:t>
      </w:r>
    </w:p>
    <w:p w:rsidR="00727BE6" w:rsidRPr="00EB321E" w:rsidRDefault="00D11A7E" w:rsidP="00D11A7E">
      <w:pPr>
        <w:rPr>
          <w:rFonts w:asciiTheme="majorHAnsi" w:hAnsiTheme="majorHAnsi" w:cstheme="majorHAnsi"/>
        </w:rPr>
      </w:pPr>
      <w:r w:rsidRPr="00EB321E">
        <w:rPr>
          <w:rFonts w:asciiTheme="majorHAnsi" w:hAnsiTheme="majorHAnsi" w:cstheme="majorHAnsi"/>
        </w:rPr>
        <w:t>La manière directe pour le faire e</w:t>
      </w:r>
      <w:ins w:id="1" w:author="Stéphane SM. Millot" w:date="2024-08-07T09:23:00Z">
        <w:r w:rsidR="0055036E">
          <w:rPr>
            <w:rFonts w:asciiTheme="majorHAnsi" w:hAnsiTheme="majorHAnsi" w:cstheme="majorHAnsi"/>
          </w:rPr>
          <w:t>s</w:t>
        </w:r>
      </w:ins>
      <w:r w:rsidRPr="00EB321E">
        <w:rPr>
          <w:rFonts w:asciiTheme="majorHAnsi" w:hAnsiTheme="majorHAnsi" w:cstheme="majorHAnsi"/>
        </w:rPr>
        <w:t xml:space="preserve">t de comparer le nom et l’adresse postale de la livraison avec tous les noms et adresses postales des destinataires préenregistrés dans la base de données et choisir le destinataire qui </w:t>
      </w:r>
      <w:del w:id="2" w:author="Stéphane SM. Millot" w:date="2024-08-07T09:23:00Z">
        <w:r w:rsidRPr="00EB321E" w:rsidDel="0055036E">
          <w:rPr>
            <w:rFonts w:asciiTheme="majorHAnsi" w:hAnsiTheme="majorHAnsi" w:cstheme="majorHAnsi"/>
          </w:rPr>
          <w:delText xml:space="preserve">matche </w:delText>
        </w:r>
      </w:del>
      <w:ins w:id="3" w:author="Stéphane SM. Millot" w:date="2024-08-07T09:23:00Z">
        <w:r w:rsidR="0055036E">
          <w:rPr>
            <w:rFonts w:asciiTheme="majorHAnsi" w:hAnsiTheme="majorHAnsi" w:cstheme="majorHAnsi"/>
          </w:rPr>
          <w:t>correspond</w:t>
        </w:r>
        <w:r w:rsidR="0055036E" w:rsidRPr="00EB321E">
          <w:rPr>
            <w:rFonts w:asciiTheme="majorHAnsi" w:hAnsiTheme="majorHAnsi" w:cstheme="majorHAnsi"/>
          </w:rPr>
          <w:t xml:space="preserve"> </w:t>
        </w:r>
      </w:ins>
      <w:r w:rsidRPr="00EB321E">
        <w:rPr>
          <w:rFonts w:asciiTheme="majorHAnsi" w:hAnsiTheme="majorHAnsi" w:cstheme="majorHAnsi"/>
        </w:rPr>
        <w:t xml:space="preserve">exactement avec l’adresse de livraison. Bien sur cette méthode est celle qui est toujours utilisée aujourd’hui et afin d’avoir une qualité élevé de </w:t>
      </w:r>
      <w:del w:id="4" w:author="Stéphane SM. Millot" w:date="2024-08-07T09:23:00Z">
        <w:r w:rsidRPr="00EB321E" w:rsidDel="0055036E">
          <w:rPr>
            <w:rFonts w:asciiTheme="majorHAnsi" w:hAnsiTheme="majorHAnsi" w:cstheme="majorHAnsi"/>
          </w:rPr>
          <w:delText>matching</w:delText>
        </w:r>
      </w:del>
      <w:ins w:id="5" w:author="Stéphane SM. Millot" w:date="2024-08-07T09:23:00Z">
        <w:r w:rsidR="0055036E">
          <w:rPr>
            <w:rFonts w:asciiTheme="majorHAnsi" w:hAnsiTheme="majorHAnsi" w:cstheme="majorHAnsi"/>
          </w:rPr>
          <w:t>correspondance</w:t>
        </w:r>
      </w:ins>
      <w:r w:rsidRPr="00EB321E">
        <w:rPr>
          <w:rFonts w:asciiTheme="majorHAnsi" w:hAnsiTheme="majorHAnsi" w:cstheme="majorHAnsi"/>
        </w:rPr>
        <w:t xml:space="preserve">, </w:t>
      </w:r>
      <w:proofErr w:type="spellStart"/>
      <w:r w:rsidRPr="00EB321E">
        <w:rPr>
          <w:rFonts w:asciiTheme="majorHAnsi" w:hAnsiTheme="majorHAnsi" w:cstheme="majorHAnsi"/>
        </w:rPr>
        <w:t>Tedies</w:t>
      </w:r>
      <w:proofErr w:type="spellEnd"/>
      <w:r w:rsidRPr="00EB321E">
        <w:rPr>
          <w:rFonts w:asciiTheme="majorHAnsi" w:hAnsiTheme="majorHAnsi" w:cstheme="majorHAnsi"/>
        </w:rPr>
        <w:t xml:space="preserve"> a fait en sorte de garder </w:t>
      </w:r>
      <w:r w:rsidR="002405E7">
        <w:rPr>
          <w:rFonts w:asciiTheme="majorHAnsi" w:hAnsiTheme="majorHAnsi" w:cstheme="majorHAnsi"/>
        </w:rPr>
        <w:t>pour chaque destinataire</w:t>
      </w:r>
      <w:r w:rsidR="00727BE6" w:rsidRPr="00EB321E">
        <w:rPr>
          <w:rFonts w:asciiTheme="majorHAnsi" w:hAnsiTheme="majorHAnsi" w:cstheme="majorHAnsi"/>
        </w:rPr>
        <w:t xml:space="preserve"> toutes les versions d’adresses déjà reçues et qui sont appelées les alias de destinataires. Cette manière de faire permet d’augmenter la chance d’identification d’un destinataire par un de ces alias en prenant en compte que des destinataires préenregistrées ont tendance à avoir les mêmes alias d’adresses qui se répètent à travers le temps.</w:t>
      </w:r>
    </w:p>
    <w:p w:rsidR="00D11A7E" w:rsidRPr="00EB321E" w:rsidRDefault="00727BE6" w:rsidP="00D11A7E">
      <w:pPr>
        <w:rPr>
          <w:rFonts w:asciiTheme="majorHAnsi" w:hAnsiTheme="majorHAnsi" w:cstheme="majorHAnsi"/>
        </w:rPr>
      </w:pPr>
      <w:r w:rsidRPr="00EB321E">
        <w:rPr>
          <w:rFonts w:asciiTheme="majorHAnsi" w:hAnsiTheme="majorHAnsi" w:cstheme="majorHAnsi"/>
        </w:rPr>
        <w:t xml:space="preserve">La solution IA vient complémenter cette méthode pour identifier les adresses que cette dernière n’a pas pu </w:t>
      </w:r>
      <w:del w:id="6" w:author="Stéphane SM. Millot" w:date="2024-08-07T09:24:00Z">
        <w:r w:rsidRPr="00EB321E" w:rsidDel="0055036E">
          <w:rPr>
            <w:rFonts w:asciiTheme="majorHAnsi" w:hAnsiTheme="majorHAnsi" w:cstheme="majorHAnsi"/>
          </w:rPr>
          <w:delText>les matcher</w:delText>
        </w:r>
      </w:del>
      <w:ins w:id="7" w:author="Stéphane SM. Millot" w:date="2024-08-07T09:24:00Z">
        <w:r w:rsidR="0055036E">
          <w:rPr>
            <w:rFonts w:asciiTheme="majorHAnsi" w:hAnsiTheme="majorHAnsi" w:cstheme="majorHAnsi"/>
          </w:rPr>
          <w:t>identifier</w:t>
        </w:r>
      </w:ins>
      <w:bookmarkStart w:id="8" w:name="_GoBack"/>
      <w:bookmarkEnd w:id="8"/>
      <w:r w:rsidRPr="00EB321E">
        <w:rPr>
          <w:rFonts w:asciiTheme="majorHAnsi" w:hAnsiTheme="majorHAnsi" w:cstheme="majorHAnsi"/>
        </w:rPr>
        <w:t xml:space="preserve">. En proposant l’encodage des adresses en vecteurs sémantiques, les alias d’adresses d’un destinataire donnée sont supposés avoir des vecteurs similaires en termes de distance vectorielle. En conséquent, si une nouvelle adresse de livraison est reçue et son destinataire existe dans la base, le vecteur de cette nouvelle adresse est supposé être plus proche aux vecteurs d’alias du destinataire en question par rapport à d’autres vecteurs d’alias </w:t>
      </w:r>
      <w:r w:rsidR="004A7E08" w:rsidRPr="00EB321E">
        <w:rPr>
          <w:rFonts w:asciiTheme="majorHAnsi" w:hAnsiTheme="majorHAnsi" w:cstheme="majorHAnsi"/>
        </w:rPr>
        <w:t>de destinataires différents.</w:t>
      </w:r>
    </w:p>
    <w:p w:rsidR="004A7E08" w:rsidRDefault="004A7E08" w:rsidP="004A7E08">
      <w:pPr>
        <w:pStyle w:val="Titre2"/>
      </w:pPr>
      <w:r>
        <w:t>Fonctionnement de la solution IA</w:t>
      </w:r>
    </w:p>
    <w:p w:rsidR="00DB3AD8" w:rsidRPr="00EB321E" w:rsidRDefault="00DB3AD8" w:rsidP="00DB3AD8">
      <w:pPr>
        <w:rPr>
          <w:rFonts w:asciiTheme="majorHAnsi" w:hAnsiTheme="majorHAnsi" w:cstheme="majorHAnsi"/>
        </w:rPr>
      </w:pPr>
      <w:r w:rsidRPr="00EB321E">
        <w:rPr>
          <w:rFonts w:asciiTheme="majorHAnsi" w:hAnsiTheme="majorHAnsi" w:cstheme="majorHAnsi"/>
        </w:rPr>
        <w:t xml:space="preserve">La solution IA est une méthode ensembliste qui utilisent plusieurs modèles de récupération de documents et agrègent leurs résultats en une seule liste finale de candidats d’adresses similaires. </w:t>
      </w:r>
      <w:r w:rsidR="001B33C2" w:rsidRPr="00EB321E">
        <w:rPr>
          <w:rFonts w:asciiTheme="majorHAnsi" w:hAnsiTheme="majorHAnsi" w:cstheme="majorHAnsi"/>
        </w:rPr>
        <w:t xml:space="preserve">L’algorithme utilisé pour récupérer les listes est un kNN avec comme mesure de calcul </w:t>
      </w:r>
      <w:r w:rsidR="002405E7">
        <w:rPr>
          <w:rFonts w:asciiTheme="majorHAnsi" w:hAnsiTheme="majorHAnsi" w:cstheme="majorHAnsi"/>
        </w:rPr>
        <w:t>des</w:t>
      </w:r>
      <w:r w:rsidR="001B33C2" w:rsidRPr="00EB321E">
        <w:rPr>
          <w:rFonts w:asciiTheme="majorHAnsi" w:hAnsiTheme="majorHAnsi" w:cstheme="majorHAnsi"/>
        </w:rPr>
        <w:t xml:space="preserve"> distance</w:t>
      </w:r>
      <w:r w:rsidR="002405E7">
        <w:rPr>
          <w:rFonts w:asciiTheme="majorHAnsi" w:hAnsiTheme="majorHAnsi" w:cstheme="majorHAnsi"/>
        </w:rPr>
        <w:t>s</w:t>
      </w:r>
      <w:r w:rsidR="001B33C2" w:rsidRPr="00EB321E">
        <w:rPr>
          <w:rFonts w:asciiTheme="majorHAnsi" w:hAnsiTheme="majorHAnsi" w:cstheme="majorHAnsi"/>
        </w:rPr>
        <w:t xml:space="preserve"> </w:t>
      </w:r>
      <w:r w:rsidR="002405E7">
        <w:rPr>
          <w:rFonts w:asciiTheme="majorHAnsi" w:hAnsiTheme="majorHAnsi" w:cstheme="majorHAnsi"/>
        </w:rPr>
        <w:t xml:space="preserve">le </w:t>
      </w:r>
      <w:r w:rsidR="001B33C2" w:rsidRPr="00EB321E">
        <w:rPr>
          <w:rFonts w:asciiTheme="majorHAnsi" w:hAnsiTheme="majorHAnsi" w:cstheme="majorHAnsi"/>
        </w:rPr>
        <w:t>cosinus</w:t>
      </w:r>
      <w:r w:rsidR="0065020F" w:rsidRPr="00EB321E">
        <w:rPr>
          <w:rFonts w:asciiTheme="majorHAnsi" w:hAnsiTheme="majorHAnsi" w:cstheme="majorHAnsi"/>
        </w:rPr>
        <w:t xml:space="preserve"> et une valeur de k pour </w:t>
      </w:r>
      <w:r w:rsidR="002405E7">
        <w:rPr>
          <w:rFonts w:asciiTheme="majorHAnsi" w:hAnsiTheme="majorHAnsi" w:cstheme="majorHAnsi"/>
        </w:rPr>
        <w:t xml:space="preserve">fixer </w:t>
      </w:r>
      <w:r w:rsidR="0065020F" w:rsidRPr="00EB321E">
        <w:rPr>
          <w:rFonts w:asciiTheme="majorHAnsi" w:hAnsiTheme="majorHAnsi" w:cstheme="majorHAnsi"/>
        </w:rPr>
        <w:t>le nombre de candidats récupérés</w:t>
      </w:r>
      <w:r w:rsidR="001B33C2" w:rsidRPr="00EB321E">
        <w:rPr>
          <w:rFonts w:asciiTheme="majorHAnsi" w:hAnsiTheme="majorHAnsi" w:cstheme="majorHAnsi"/>
        </w:rPr>
        <w:t>.</w:t>
      </w:r>
    </w:p>
    <w:p w:rsidR="00D11A7E" w:rsidRDefault="004A7E08" w:rsidP="001B33C2">
      <w:pPr>
        <w:pStyle w:val="Titre3"/>
      </w:pPr>
      <w:r>
        <w:t>L</w:t>
      </w:r>
      <w:r w:rsidR="002027AA">
        <w:t>a solution</w:t>
      </w:r>
      <w:r>
        <w:t xml:space="preserve"> IA </w:t>
      </w:r>
      <w:r w:rsidR="002027AA">
        <w:t xml:space="preserve">se compose de </w:t>
      </w:r>
      <w:r w:rsidR="001B33C2">
        <w:t>2 parties essentielles</w:t>
      </w:r>
    </w:p>
    <w:p w:rsidR="004A7E08" w:rsidRPr="00EB321E" w:rsidRDefault="004A7E08" w:rsidP="004A7E08">
      <w:pPr>
        <w:pStyle w:val="Paragraphedeliste"/>
        <w:numPr>
          <w:ilvl w:val="0"/>
          <w:numId w:val="1"/>
        </w:numPr>
        <w:rPr>
          <w:rFonts w:asciiTheme="majorHAnsi" w:hAnsiTheme="majorHAnsi" w:cstheme="majorHAnsi"/>
        </w:rPr>
      </w:pPr>
      <w:r w:rsidRPr="00EB321E">
        <w:rPr>
          <w:rFonts w:asciiTheme="majorHAnsi" w:hAnsiTheme="majorHAnsi" w:cstheme="majorHAnsi"/>
          <w:b/>
        </w:rPr>
        <w:t>La partie encodage des adresses :</w:t>
      </w:r>
      <w:r w:rsidRPr="00EB321E">
        <w:rPr>
          <w:rFonts w:asciiTheme="majorHAnsi" w:hAnsiTheme="majorHAnsi" w:cstheme="majorHAnsi"/>
        </w:rPr>
        <w:t xml:space="preserve"> </w:t>
      </w:r>
      <w:r w:rsidR="002027AA" w:rsidRPr="00EB321E">
        <w:rPr>
          <w:rFonts w:asciiTheme="majorHAnsi" w:hAnsiTheme="majorHAnsi" w:cstheme="majorHAnsi"/>
        </w:rPr>
        <w:t>Plusieurs m</w:t>
      </w:r>
      <w:r w:rsidRPr="00EB321E">
        <w:rPr>
          <w:rFonts w:asciiTheme="majorHAnsi" w:hAnsiTheme="majorHAnsi" w:cstheme="majorHAnsi"/>
        </w:rPr>
        <w:t>odèles de Transformers spécialisés sont entrainés à</w:t>
      </w:r>
      <w:r w:rsidR="002027AA" w:rsidRPr="00EB321E">
        <w:rPr>
          <w:rFonts w:asciiTheme="majorHAnsi" w:hAnsiTheme="majorHAnsi" w:cstheme="majorHAnsi"/>
        </w:rPr>
        <w:t xml:space="preserve"> </w:t>
      </w:r>
      <w:r w:rsidRPr="00EB321E">
        <w:rPr>
          <w:rFonts w:asciiTheme="majorHAnsi" w:hAnsiTheme="majorHAnsi" w:cstheme="majorHAnsi"/>
        </w:rPr>
        <w:t>classifier des paires d’adresses labélisées (adresse livraison, adresse destinataire) en « match » ou « nom match ». Cet entrainement par la suite permet d’utiliser le</w:t>
      </w:r>
      <w:r w:rsidR="002027AA" w:rsidRPr="00EB321E">
        <w:rPr>
          <w:rFonts w:asciiTheme="majorHAnsi" w:hAnsiTheme="majorHAnsi" w:cstheme="majorHAnsi"/>
        </w:rPr>
        <w:t>s</w:t>
      </w:r>
      <w:r w:rsidRPr="00EB321E">
        <w:rPr>
          <w:rFonts w:asciiTheme="majorHAnsi" w:hAnsiTheme="majorHAnsi" w:cstheme="majorHAnsi"/>
        </w:rPr>
        <w:t xml:space="preserve"> Transformer</w:t>
      </w:r>
      <w:r w:rsidR="002027AA" w:rsidRPr="00EB321E">
        <w:rPr>
          <w:rFonts w:asciiTheme="majorHAnsi" w:hAnsiTheme="majorHAnsi" w:cstheme="majorHAnsi"/>
        </w:rPr>
        <w:t>s</w:t>
      </w:r>
      <w:r w:rsidRPr="00EB321E">
        <w:rPr>
          <w:rFonts w:asciiTheme="majorHAnsi" w:hAnsiTheme="majorHAnsi" w:cstheme="majorHAnsi"/>
        </w:rPr>
        <w:t xml:space="preserve"> pour encoder toutes les adresses des destinataires en vecteurs </w:t>
      </w:r>
      <w:r w:rsidR="002027AA" w:rsidRPr="00EB321E">
        <w:rPr>
          <w:rFonts w:asciiTheme="majorHAnsi" w:hAnsiTheme="majorHAnsi" w:cstheme="majorHAnsi"/>
        </w:rPr>
        <w:t xml:space="preserve">sémantiques </w:t>
      </w:r>
      <w:r w:rsidRPr="00EB321E">
        <w:rPr>
          <w:rFonts w:asciiTheme="majorHAnsi" w:hAnsiTheme="majorHAnsi" w:cstheme="majorHAnsi"/>
        </w:rPr>
        <w:t xml:space="preserve">et ainsi construire </w:t>
      </w:r>
      <w:r w:rsidR="002027AA" w:rsidRPr="00EB321E">
        <w:rPr>
          <w:rFonts w:asciiTheme="majorHAnsi" w:hAnsiTheme="majorHAnsi" w:cstheme="majorHAnsi"/>
        </w:rPr>
        <w:t>des</w:t>
      </w:r>
      <w:r w:rsidRPr="00EB321E">
        <w:rPr>
          <w:rFonts w:asciiTheme="majorHAnsi" w:hAnsiTheme="majorHAnsi" w:cstheme="majorHAnsi"/>
        </w:rPr>
        <w:t xml:space="preserve"> datastore</w:t>
      </w:r>
      <w:r w:rsidR="002027AA" w:rsidRPr="00EB321E">
        <w:rPr>
          <w:rFonts w:asciiTheme="majorHAnsi" w:hAnsiTheme="majorHAnsi" w:cstheme="majorHAnsi"/>
        </w:rPr>
        <w:t>s</w:t>
      </w:r>
      <w:r w:rsidRPr="00EB321E">
        <w:rPr>
          <w:rFonts w:asciiTheme="majorHAnsi" w:hAnsiTheme="majorHAnsi" w:cstheme="majorHAnsi"/>
        </w:rPr>
        <w:t xml:space="preserve"> de référence</w:t>
      </w:r>
      <w:r w:rsidR="00120135" w:rsidRPr="00EB321E">
        <w:rPr>
          <w:rFonts w:asciiTheme="majorHAnsi" w:hAnsiTheme="majorHAnsi" w:cstheme="majorHAnsi"/>
        </w:rPr>
        <w:t xml:space="preserve"> respectives</w:t>
      </w:r>
      <w:r w:rsidRPr="00EB321E">
        <w:rPr>
          <w:rFonts w:asciiTheme="majorHAnsi" w:hAnsiTheme="majorHAnsi" w:cstheme="majorHAnsi"/>
        </w:rPr>
        <w:t>.</w:t>
      </w:r>
      <w:r w:rsidR="00DB3AD8" w:rsidRPr="00EB321E">
        <w:rPr>
          <w:rFonts w:asciiTheme="majorHAnsi" w:hAnsiTheme="majorHAnsi" w:cstheme="majorHAnsi"/>
        </w:rPr>
        <w:t xml:space="preserve"> Chaque Transformers représente un type d’encodage différent.</w:t>
      </w:r>
    </w:p>
    <w:p w:rsidR="00120135" w:rsidRPr="00EB321E" w:rsidRDefault="004A7E08" w:rsidP="004A7E08">
      <w:pPr>
        <w:pStyle w:val="Paragraphedeliste"/>
        <w:numPr>
          <w:ilvl w:val="0"/>
          <w:numId w:val="1"/>
        </w:numPr>
        <w:rPr>
          <w:rFonts w:asciiTheme="majorHAnsi" w:hAnsiTheme="majorHAnsi" w:cstheme="majorHAnsi"/>
          <w:b/>
        </w:rPr>
      </w:pPr>
      <w:r w:rsidRPr="00EB321E">
        <w:rPr>
          <w:rFonts w:asciiTheme="majorHAnsi" w:hAnsiTheme="majorHAnsi" w:cstheme="majorHAnsi"/>
          <w:b/>
        </w:rPr>
        <w:t>La partie récupération de</w:t>
      </w:r>
      <w:r w:rsidR="002027AA" w:rsidRPr="00EB321E">
        <w:rPr>
          <w:rFonts w:asciiTheme="majorHAnsi" w:hAnsiTheme="majorHAnsi" w:cstheme="majorHAnsi"/>
          <w:b/>
        </w:rPr>
        <w:t>s</w:t>
      </w:r>
      <w:r w:rsidRPr="00EB321E">
        <w:rPr>
          <w:rFonts w:asciiTheme="majorHAnsi" w:hAnsiTheme="majorHAnsi" w:cstheme="majorHAnsi"/>
          <w:b/>
        </w:rPr>
        <w:t xml:space="preserve"> candidats : </w:t>
      </w:r>
    </w:p>
    <w:p w:rsidR="00120135" w:rsidRPr="00EB321E" w:rsidRDefault="004A7E08" w:rsidP="00120135">
      <w:pPr>
        <w:pStyle w:val="Paragraphedeliste"/>
        <w:numPr>
          <w:ilvl w:val="1"/>
          <w:numId w:val="1"/>
        </w:numPr>
        <w:rPr>
          <w:rFonts w:asciiTheme="majorHAnsi" w:hAnsiTheme="majorHAnsi" w:cstheme="majorHAnsi"/>
        </w:rPr>
      </w:pPr>
      <w:r w:rsidRPr="00EB321E">
        <w:rPr>
          <w:rFonts w:asciiTheme="majorHAnsi" w:hAnsiTheme="majorHAnsi" w:cstheme="majorHAnsi"/>
        </w:rPr>
        <w:t>Une fois no</w:t>
      </w:r>
      <w:r w:rsidR="002027AA" w:rsidRPr="00EB321E">
        <w:rPr>
          <w:rFonts w:asciiTheme="majorHAnsi" w:hAnsiTheme="majorHAnsi" w:cstheme="majorHAnsi"/>
        </w:rPr>
        <w:t>s</w:t>
      </w:r>
      <w:r w:rsidRPr="00EB321E">
        <w:rPr>
          <w:rFonts w:asciiTheme="majorHAnsi" w:hAnsiTheme="majorHAnsi" w:cstheme="majorHAnsi"/>
        </w:rPr>
        <w:t xml:space="preserve"> datastore</w:t>
      </w:r>
      <w:r w:rsidR="002027AA" w:rsidRPr="00EB321E">
        <w:rPr>
          <w:rFonts w:asciiTheme="majorHAnsi" w:hAnsiTheme="majorHAnsi" w:cstheme="majorHAnsi"/>
        </w:rPr>
        <w:t>s</w:t>
      </w:r>
      <w:r w:rsidRPr="00EB321E">
        <w:rPr>
          <w:rFonts w:asciiTheme="majorHAnsi" w:hAnsiTheme="majorHAnsi" w:cstheme="majorHAnsi"/>
        </w:rPr>
        <w:t xml:space="preserve"> conçu</w:t>
      </w:r>
      <w:r w:rsidR="002027AA" w:rsidRPr="00EB321E">
        <w:rPr>
          <w:rFonts w:asciiTheme="majorHAnsi" w:hAnsiTheme="majorHAnsi" w:cstheme="majorHAnsi"/>
        </w:rPr>
        <w:t>s</w:t>
      </w:r>
      <w:r w:rsidRPr="00EB321E">
        <w:rPr>
          <w:rFonts w:asciiTheme="majorHAnsi" w:hAnsiTheme="majorHAnsi" w:cstheme="majorHAnsi"/>
        </w:rPr>
        <w:t xml:space="preserve">, nous pouvons encoder une adresse de livraison nouvelle </w:t>
      </w:r>
      <w:r w:rsidR="00DB3AD8" w:rsidRPr="00EB321E">
        <w:rPr>
          <w:rFonts w:asciiTheme="majorHAnsi" w:hAnsiTheme="majorHAnsi" w:cstheme="majorHAnsi"/>
        </w:rPr>
        <w:t>en vecteurs d’encodages respectifs</w:t>
      </w:r>
      <w:r w:rsidR="00120135" w:rsidRPr="00EB321E">
        <w:rPr>
          <w:rFonts w:asciiTheme="majorHAnsi" w:hAnsiTheme="majorHAnsi" w:cstheme="majorHAnsi"/>
        </w:rPr>
        <w:t xml:space="preserve">. </w:t>
      </w:r>
    </w:p>
    <w:p w:rsidR="00120135" w:rsidRPr="00EB321E" w:rsidRDefault="00120135" w:rsidP="00120135">
      <w:pPr>
        <w:pStyle w:val="Paragraphedeliste"/>
        <w:numPr>
          <w:ilvl w:val="1"/>
          <w:numId w:val="1"/>
        </w:numPr>
        <w:rPr>
          <w:rFonts w:asciiTheme="majorHAnsi" w:hAnsiTheme="majorHAnsi" w:cstheme="majorHAnsi"/>
        </w:rPr>
      </w:pPr>
      <w:r w:rsidRPr="00EB321E">
        <w:rPr>
          <w:rFonts w:asciiTheme="majorHAnsi" w:hAnsiTheme="majorHAnsi" w:cstheme="majorHAnsi"/>
        </w:rPr>
        <w:t xml:space="preserve">Nous récupérons ensuite </w:t>
      </w:r>
      <w:r w:rsidR="00ED6F4C">
        <w:rPr>
          <w:rFonts w:asciiTheme="majorHAnsi" w:hAnsiTheme="majorHAnsi" w:cstheme="majorHAnsi"/>
        </w:rPr>
        <w:t xml:space="preserve">via le kNN </w:t>
      </w:r>
      <w:r w:rsidRPr="00EB321E">
        <w:rPr>
          <w:rFonts w:asciiTheme="majorHAnsi" w:hAnsiTheme="majorHAnsi" w:cstheme="majorHAnsi"/>
        </w:rPr>
        <w:t>pour chaque vecteur de livraison</w:t>
      </w:r>
      <w:r w:rsidR="001B2718" w:rsidRPr="00EB321E">
        <w:rPr>
          <w:rFonts w:asciiTheme="majorHAnsi" w:hAnsiTheme="majorHAnsi" w:cstheme="majorHAnsi"/>
        </w:rPr>
        <w:t xml:space="preserve"> dans un datastore donné</w:t>
      </w:r>
      <w:r w:rsidRPr="00EB321E">
        <w:rPr>
          <w:rFonts w:asciiTheme="majorHAnsi" w:hAnsiTheme="majorHAnsi" w:cstheme="majorHAnsi"/>
        </w:rPr>
        <w:t xml:space="preserve">, les meilleurs vecteurs les plus </w:t>
      </w:r>
      <w:r w:rsidR="00ED6F4C">
        <w:rPr>
          <w:rFonts w:asciiTheme="majorHAnsi" w:hAnsiTheme="majorHAnsi" w:cstheme="majorHAnsi"/>
        </w:rPr>
        <w:t>proches</w:t>
      </w:r>
      <w:r w:rsidRPr="00EB321E">
        <w:rPr>
          <w:rFonts w:asciiTheme="majorHAnsi" w:hAnsiTheme="majorHAnsi" w:cstheme="majorHAnsi"/>
        </w:rPr>
        <w:t xml:space="preserve"> </w:t>
      </w:r>
      <w:r w:rsidR="00ED6F4C">
        <w:rPr>
          <w:rFonts w:asciiTheme="majorHAnsi" w:hAnsiTheme="majorHAnsi" w:cstheme="majorHAnsi"/>
        </w:rPr>
        <w:t>à ce dernier</w:t>
      </w:r>
      <w:r w:rsidR="001B2718" w:rsidRPr="00EB321E">
        <w:rPr>
          <w:rFonts w:asciiTheme="majorHAnsi" w:hAnsiTheme="majorHAnsi" w:cstheme="majorHAnsi"/>
        </w:rPr>
        <w:t xml:space="preserve">. </w:t>
      </w:r>
      <w:r w:rsidR="00DB3AD8" w:rsidRPr="00EB321E">
        <w:rPr>
          <w:rFonts w:asciiTheme="majorHAnsi" w:hAnsiTheme="majorHAnsi" w:cstheme="majorHAnsi"/>
        </w:rPr>
        <w:t xml:space="preserve">En principe, ces </w:t>
      </w:r>
      <w:r w:rsidR="00ED6F4C">
        <w:rPr>
          <w:rFonts w:asciiTheme="majorHAnsi" w:hAnsiTheme="majorHAnsi" w:cstheme="majorHAnsi"/>
        </w:rPr>
        <w:t>vecteurs récupérés</w:t>
      </w:r>
      <w:r w:rsidR="00DB3AD8" w:rsidRPr="00EB321E">
        <w:rPr>
          <w:rFonts w:asciiTheme="majorHAnsi" w:hAnsiTheme="majorHAnsi" w:cstheme="majorHAnsi"/>
        </w:rPr>
        <w:t xml:space="preserve"> pointent sur le destinataire de la livraison reçue s’il existe déjà.</w:t>
      </w:r>
    </w:p>
    <w:p w:rsidR="00DB3AD8" w:rsidRPr="00EB321E" w:rsidRDefault="002405E7" w:rsidP="00120135">
      <w:pPr>
        <w:pStyle w:val="Paragraphedeliste"/>
        <w:numPr>
          <w:ilvl w:val="1"/>
          <w:numId w:val="1"/>
        </w:numPr>
        <w:rPr>
          <w:rFonts w:asciiTheme="majorHAnsi" w:hAnsiTheme="majorHAnsi" w:cstheme="majorHAnsi"/>
        </w:rPr>
      </w:pPr>
      <w:r>
        <w:rPr>
          <w:rFonts w:asciiTheme="majorHAnsi" w:hAnsiTheme="majorHAnsi" w:cstheme="majorHAnsi"/>
        </w:rPr>
        <w:t xml:space="preserve">Cette opération </w:t>
      </w:r>
      <w:r w:rsidR="00DB3AD8" w:rsidRPr="00EB321E">
        <w:rPr>
          <w:rFonts w:asciiTheme="majorHAnsi" w:hAnsiTheme="majorHAnsi" w:cstheme="majorHAnsi"/>
        </w:rPr>
        <w:t>nous permet d’avoir une liste de candidats pour chaque type d’encodage. Nous appliquerons par la suite une technique d’agrégation</w:t>
      </w:r>
      <w:r w:rsidR="001B33C2" w:rsidRPr="00EB321E">
        <w:rPr>
          <w:rFonts w:asciiTheme="majorHAnsi" w:hAnsiTheme="majorHAnsi" w:cstheme="majorHAnsi"/>
        </w:rPr>
        <w:t xml:space="preserve"> de</w:t>
      </w:r>
      <w:r w:rsidR="00ED6F4C">
        <w:rPr>
          <w:rFonts w:asciiTheme="majorHAnsi" w:hAnsiTheme="majorHAnsi" w:cstheme="majorHAnsi"/>
        </w:rPr>
        <w:t>s</w:t>
      </w:r>
      <w:r w:rsidR="001B33C2" w:rsidRPr="00EB321E">
        <w:rPr>
          <w:rFonts w:asciiTheme="majorHAnsi" w:hAnsiTheme="majorHAnsi" w:cstheme="majorHAnsi"/>
        </w:rPr>
        <w:t xml:space="preserve"> différentes listes pour construire une liste finale de candidats triés selon les adresses les plus similaires.</w:t>
      </w:r>
    </w:p>
    <w:p w:rsidR="001B33C2" w:rsidRDefault="001B33C2" w:rsidP="001B33C2">
      <w:pPr>
        <w:pStyle w:val="Titre3"/>
      </w:pPr>
      <w:r>
        <w:lastRenderedPageBreak/>
        <w:t>Le fonctionnement de la technique d’agrégation</w:t>
      </w:r>
    </w:p>
    <w:p w:rsidR="001B33C2" w:rsidRPr="00EB321E" w:rsidRDefault="001B33C2" w:rsidP="001B33C2">
      <w:pPr>
        <w:rPr>
          <w:rFonts w:asciiTheme="majorHAnsi" w:hAnsiTheme="majorHAnsi" w:cstheme="majorHAnsi"/>
        </w:rPr>
      </w:pPr>
      <w:r w:rsidRPr="00EB321E">
        <w:rPr>
          <w:rFonts w:asciiTheme="majorHAnsi" w:hAnsiTheme="majorHAnsi" w:cstheme="majorHAnsi"/>
        </w:rPr>
        <w:t>Cette technique se base sur deux principes :</w:t>
      </w:r>
    </w:p>
    <w:p w:rsidR="001B33C2" w:rsidRPr="00EB321E" w:rsidRDefault="001B33C2" w:rsidP="001B33C2">
      <w:pPr>
        <w:pStyle w:val="Paragraphedeliste"/>
        <w:numPr>
          <w:ilvl w:val="0"/>
          <w:numId w:val="1"/>
        </w:numPr>
        <w:rPr>
          <w:rFonts w:asciiTheme="majorHAnsi" w:hAnsiTheme="majorHAnsi" w:cstheme="majorHAnsi"/>
        </w:rPr>
      </w:pPr>
      <w:r w:rsidRPr="00EB321E">
        <w:rPr>
          <w:rFonts w:asciiTheme="majorHAnsi" w:hAnsiTheme="majorHAnsi" w:cstheme="majorHAnsi"/>
        </w:rPr>
        <w:t>Le nombre de répétition d’une adresse de destinataire ou un de ces alias à travers les différentes listes récupérées.</w:t>
      </w:r>
    </w:p>
    <w:p w:rsidR="001B33C2" w:rsidRPr="00EB321E" w:rsidRDefault="001B33C2" w:rsidP="0065020F">
      <w:pPr>
        <w:pStyle w:val="Paragraphedeliste"/>
        <w:numPr>
          <w:ilvl w:val="0"/>
          <w:numId w:val="1"/>
        </w:numPr>
        <w:rPr>
          <w:rFonts w:asciiTheme="majorHAnsi" w:hAnsiTheme="majorHAnsi" w:cstheme="majorHAnsi"/>
        </w:rPr>
      </w:pPr>
      <w:r w:rsidRPr="00EB321E">
        <w:rPr>
          <w:rFonts w:asciiTheme="majorHAnsi" w:hAnsiTheme="majorHAnsi" w:cstheme="majorHAnsi"/>
        </w:rPr>
        <w:t xml:space="preserve">Les scores de similarités </w:t>
      </w:r>
      <w:r w:rsidR="0065020F" w:rsidRPr="00EB321E">
        <w:rPr>
          <w:rFonts w:asciiTheme="majorHAnsi" w:hAnsiTheme="majorHAnsi" w:cstheme="majorHAnsi"/>
        </w:rPr>
        <w:t xml:space="preserve">cosinus </w:t>
      </w:r>
      <w:r w:rsidRPr="00EB321E">
        <w:rPr>
          <w:rFonts w:asciiTheme="majorHAnsi" w:hAnsiTheme="majorHAnsi" w:cstheme="majorHAnsi"/>
        </w:rPr>
        <w:t>associés à chaque adresse destinataire ou un de ces alias à travers les différentes listes récupérées.</w:t>
      </w:r>
    </w:p>
    <w:p w:rsidR="00EB321E" w:rsidRPr="00EB321E" w:rsidRDefault="0065020F" w:rsidP="00ED6F4C">
      <w:pPr>
        <w:pStyle w:val="Titre4"/>
      </w:pPr>
      <w:r>
        <w:t>Stratégie</w:t>
      </w:r>
      <w:r w:rsidR="002405E7">
        <w:t>s d’agrégation</w:t>
      </w:r>
    </w:p>
    <w:p w:rsidR="0065020F" w:rsidRDefault="0065020F" w:rsidP="0065020F">
      <w:pPr>
        <w:pStyle w:val="Titre5"/>
      </w:pPr>
      <w:r>
        <w:t xml:space="preserve">Stratégie 1 </w:t>
      </w:r>
    </w:p>
    <w:p w:rsidR="0065020F" w:rsidRDefault="0065020F" w:rsidP="0065020F">
      <w:pPr>
        <w:pStyle w:val="Titre2"/>
        <w:rPr>
          <w:rFonts w:cstheme="majorHAnsi"/>
          <w:color w:val="auto"/>
          <w:sz w:val="22"/>
          <w:szCs w:val="22"/>
        </w:rPr>
      </w:pPr>
      <w:r w:rsidRPr="00EB321E">
        <w:rPr>
          <w:rFonts w:cstheme="majorHAnsi"/>
          <w:color w:val="auto"/>
          <w:sz w:val="22"/>
          <w:szCs w:val="22"/>
        </w:rPr>
        <w:t xml:space="preserve">Celle du papier qui se base sur le max </w:t>
      </w:r>
      <w:proofErr w:type="spellStart"/>
      <w:r w:rsidRPr="00EB321E">
        <w:rPr>
          <w:rFonts w:cstheme="majorHAnsi"/>
          <w:color w:val="auto"/>
          <w:sz w:val="22"/>
          <w:szCs w:val="22"/>
        </w:rPr>
        <w:t>pooling</w:t>
      </w:r>
      <w:proofErr w:type="spellEnd"/>
      <w:r w:rsidRPr="00EB321E">
        <w:rPr>
          <w:rFonts w:cstheme="majorHAnsi"/>
          <w:color w:val="auto"/>
          <w:sz w:val="22"/>
          <w:szCs w:val="22"/>
        </w:rPr>
        <w:t xml:space="preserve"> des scores de similarité pour le tri des adresses</w:t>
      </w:r>
      <w:r w:rsidR="00EB321E">
        <w:rPr>
          <w:rFonts w:cstheme="majorHAnsi"/>
          <w:color w:val="auto"/>
          <w:sz w:val="22"/>
          <w:szCs w:val="22"/>
        </w:rPr>
        <w:t>.</w:t>
      </w:r>
    </w:p>
    <w:p w:rsidR="00EB321E" w:rsidRPr="00EB321E" w:rsidRDefault="00EB321E" w:rsidP="00EB321E">
      <w:r>
        <w:rPr>
          <w:noProof/>
          <w:lang w:eastAsia="fr-FR"/>
        </w:rPr>
        <w:drawing>
          <wp:inline distT="0" distB="0" distL="0" distR="0" wp14:anchorId="1C99386A" wp14:editId="3D15FDF2">
            <wp:extent cx="5760720" cy="1475105"/>
            <wp:effectExtent l="0" t="0" r="0" b="0"/>
            <wp:docPr id="1" name="Image 1" descr="https://lh7-rt.googleusercontent.com/slidesz/AGV_vUf1kONmyGa61mXezklAlMdnd32beJyjxIQyUORDyEXzgaUiJ6lgjaEbCdFX3_WsLTbEoCToJsRZ8BXk-q5G-42Rq4P137q42Zs1n_qv4lpeTcRcjNcs71LTm5XXlrOq7VGuxru82aKLJMca4qg7JtZOO8WYfno=s2048?key=M-JiHFDcHkYMQFwFvE_c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slidesz/AGV_vUf1kONmyGa61mXezklAlMdnd32beJyjxIQyUORDyEXzgaUiJ6lgjaEbCdFX3_WsLTbEoCToJsRZ8BXk-q5G-42Rq4P137q42Zs1n_qv4lpeTcRcjNcs71LTm5XXlrOq7VGuxru82aKLJMca4qg7JtZOO8WYfno=s2048?key=M-JiHFDcHkYMQFwFvE_cK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475105"/>
                    </a:xfrm>
                    <a:prstGeom prst="rect">
                      <a:avLst/>
                    </a:prstGeom>
                    <a:noFill/>
                    <a:ln>
                      <a:noFill/>
                    </a:ln>
                  </pic:spPr>
                </pic:pic>
              </a:graphicData>
            </a:graphic>
          </wp:inline>
        </w:drawing>
      </w:r>
    </w:p>
    <w:p w:rsidR="0065020F" w:rsidRPr="009420D8" w:rsidRDefault="0065020F" w:rsidP="0065020F">
      <w:pPr>
        <w:pStyle w:val="Titre6"/>
      </w:pPr>
      <w:r w:rsidRPr="009420D8">
        <w:t>1. Récupération des listes d'adresses candidates</w:t>
      </w:r>
    </w:p>
    <w:p w:rsidR="0065020F" w:rsidRPr="00EB321E" w:rsidRDefault="0065020F" w:rsidP="0065020F">
      <w:pPr>
        <w:pStyle w:val="NormalWeb"/>
        <w:rPr>
          <w:rFonts w:asciiTheme="majorHAnsi" w:hAnsiTheme="majorHAnsi" w:cstheme="majorHAnsi"/>
          <w:sz w:val="22"/>
          <w:szCs w:val="22"/>
        </w:rPr>
      </w:pPr>
      <w:r w:rsidRPr="00EB321E">
        <w:rPr>
          <w:rFonts w:asciiTheme="majorHAnsi" w:hAnsiTheme="majorHAnsi" w:cstheme="majorHAnsi"/>
          <w:sz w:val="22"/>
          <w:szCs w:val="22"/>
        </w:rPr>
        <w:t xml:space="preserve">Le système commence par récupérer les </w:t>
      </w:r>
      <w:r w:rsidRPr="00EB321E">
        <w:rPr>
          <w:rFonts w:ascii="Cambria Math" w:hAnsi="Cambria Math" w:cs="Cambria Math"/>
          <w:sz w:val="22"/>
          <w:szCs w:val="22"/>
        </w:rPr>
        <w:t>𝑘</w:t>
      </w:r>
      <w:r w:rsidRPr="00EB321E">
        <w:rPr>
          <w:rFonts w:asciiTheme="majorHAnsi" w:hAnsiTheme="majorHAnsi" w:cstheme="majorHAnsi"/>
          <w:sz w:val="22"/>
          <w:szCs w:val="22"/>
        </w:rPr>
        <w:t xml:space="preserve">-listes d'adresses candidates en utilisant le pipeline de récupération ensembliste </w:t>
      </w:r>
      <w:r w:rsidRPr="00EB321E">
        <w:rPr>
          <w:rFonts w:ascii="Cambria Math" w:hAnsi="Cambria Math" w:cs="Cambria Math"/>
          <w:sz w:val="22"/>
          <w:szCs w:val="22"/>
        </w:rPr>
        <w:t>𝑘</w:t>
      </w:r>
      <w:r w:rsidRPr="00EB321E">
        <w:rPr>
          <w:rFonts w:asciiTheme="majorHAnsi" w:hAnsiTheme="majorHAnsi" w:cstheme="majorHAnsi"/>
          <w:sz w:val="22"/>
          <w:szCs w:val="22"/>
        </w:rPr>
        <w:t>NN. Chaque modèle de l'ensemble fournit une liste d'indices d'adresses</w:t>
      </w:r>
      <w:r w:rsidR="00ED6F4C">
        <w:rPr>
          <w:rFonts w:asciiTheme="majorHAnsi" w:hAnsiTheme="majorHAnsi" w:cstheme="majorHAnsi"/>
          <w:sz w:val="22"/>
          <w:szCs w:val="22"/>
        </w:rPr>
        <w:t xml:space="preserve"> du datastore</w:t>
      </w:r>
      <w:r w:rsidRPr="00EB321E">
        <w:rPr>
          <w:rFonts w:asciiTheme="majorHAnsi" w:hAnsiTheme="majorHAnsi" w:cstheme="majorHAnsi"/>
          <w:sz w:val="22"/>
          <w:szCs w:val="22"/>
        </w:rPr>
        <w:t xml:space="preserve"> pour une requête donnée</w:t>
      </w:r>
      <w:r w:rsidR="00ED6F4C">
        <w:rPr>
          <w:rFonts w:asciiTheme="majorHAnsi" w:hAnsiTheme="majorHAnsi" w:cstheme="majorHAnsi"/>
          <w:sz w:val="22"/>
          <w:szCs w:val="22"/>
        </w:rPr>
        <w:t xml:space="preserve"> (adresse de livraison reçue)</w:t>
      </w:r>
      <w:r w:rsidRPr="00EB321E">
        <w:rPr>
          <w:rFonts w:asciiTheme="majorHAnsi" w:hAnsiTheme="majorHAnsi" w:cstheme="majorHAnsi"/>
          <w:sz w:val="22"/>
          <w:szCs w:val="22"/>
        </w:rPr>
        <w:t>.</w:t>
      </w:r>
    </w:p>
    <w:p w:rsidR="0065020F" w:rsidRPr="009420D8" w:rsidRDefault="0065020F" w:rsidP="00EB321E">
      <w:pPr>
        <w:pStyle w:val="Titre6"/>
      </w:pPr>
      <w:r w:rsidRPr="009420D8">
        <w:t>2. Processus de vote</w:t>
      </w:r>
    </w:p>
    <w:p w:rsidR="0065020F" w:rsidRPr="009420D8" w:rsidRDefault="0065020F" w:rsidP="0065020F">
      <w:pPr>
        <w:numPr>
          <w:ilvl w:val="0"/>
          <w:numId w:val="2"/>
        </w:numPr>
        <w:spacing w:before="100" w:beforeAutospacing="1" w:after="100" w:afterAutospacing="1" w:line="240" w:lineRule="auto"/>
        <w:rPr>
          <w:rFonts w:asciiTheme="majorHAnsi" w:hAnsiTheme="majorHAnsi" w:cstheme="majorHAnsi"/>
        </w:rPr>
      </w:pPr>
      <w:r w:rsidRPr="009420D8">
        <w:rPr>
          <w:rStyle w:val="lev"/>
          <w:rFonts w:cstheme="majorHAnsi"/>
        </w:rPr>
        <w:t>Comptage des répétitions :</w:t>
      </w:r>
      <w:r w:rsidRPr="009420D8">
        <w:rPr>
          <w:rFonts w:asciiTheme="majorHAnsi" w:hAnsiTheme="majorHAnsi" w:cstheme="majorHAnsi"/>
        </w:rPr>
        <w:t xml:space="preserve"> La première étape du processus de vote consiste à compter le nombre de répétitions de chaque adresse candidate </w:t>
      </w:r>
      <w:r w:rsidRPr="009420D8">
        <w:rPr>
          <w:rFonts w:ascii="Cambria Math" w:hAnsi="Cambria Math" w:cs="Cambria Math"/>
        </w:rPr>
        <w:t>𝑖</w:t>
      </w:r>
      <w:r w:rsidRPr="009420D8">
        <w:rPr>
          <w:rFonts w:asciiTheme="majorHAnsi" w:hAnsiTheme="majorHAnsi" w:cstheme="majorHAnsi"/>
        </w:rPr>
        <w:t xml:space="preserve"> à travers les différentes </w:t>
      </w:r>
      <w:r w:rsidRPr="009420D8">
        <w:rPr>
          <w:rFonts w:ascii="Cambria Math" w:hAnsi="Cambria Math" w:cs="Cambria Math"/>
        </w:rPr>
        <w:t>𝑘</w:t>
      </w:r>
      <w:r w:rsidRPr="009420D8">
        <w:rPr>
          <w:rFonts w:asciiTheme="majorHAnsi" w:hAnsiTheme="majorHAnsi" w:cstheme="majorHAnsi"/>
        </w:rPr>
        <w:t>-listes.</w:t>
      </w:r>
    </w:p>
    <w:p w:rsidR="0065020F" w:rsidRPr="009420D8" w:rsidRDefault="0065020F" w:rsidP="0065020F">
      <w:pPr>
        <w:numPr>
          <w:ilvl w:val="0"/>
          <w:numId w:val="2"/>
        </w:numPr>
        <w:spacing w:before="100" w:beforeAutospacing="1" w:after="100" w:afterAutospacing="1" w:line="240" w:lineRule="auto"/>
        <w:rPr>
          <w:rFonts w:asciiTheme="majorHAnsi" w:hAnsiTheme="majorHAnsi" w:cstheme="majorHAnsi"/>
        </w:rPr>
      </w:pPr>
      <w:r w:rsidRPr="009420D8">
        <w:rPr>
          <w:rStyle w:val="lev"/>
          <w:rFonts w:cstheme="majorHAnsi"/>
        </w:rPr>
        <w:t>Regroupement et tri :</w:t>
      </w:r>
      <w:r w:rsidRPr="009420D8">
        <w:rPr>
          <w:rFonts w:asciiTheme="majorHAnsi" w:hAnsiTheme="majorHAnsi" w:cstheme="majorHAnsi"/>
        </w:rPr>
        <w:t xml:space="preserve"> Les indices des candidats sont ensuite regroupés en fonction de leurs comptages de répétitions. Cela crée des "sacs" d'indices, où chaque sac contient un ou plusieurs indices pointant vers des adresses associées. Ensuite, les sacs sont triés par le nombre maximum de répétitions</w:t>
      </w:r>
      <w:r>
        <w:rPr>
          <w:rFonts w:asciiTheme="majorHAnsi" w:hAnsiTheme="majorHAnsi" w:cstheme="majorHAnsi"/>
        </w:rPr>
        <w:t xml:space="preserve"> associé</w:t>
      </w:r>
      <w:r w:rsidRPr="009420D8">
        <w:rPr>
          <w:rFonts w:asciiTheme="majorHAnsi" w:hAnsiTheme="majorHAnsi" w:cstheme="majorHAnsi"/>
        </w:rPr>
        <w:t>.</w:t>
      </w:r>
    </w:p>
    <w:p w:rsidR="0065020F" w:rsidRPr="009420D8" w:rsidRDefault="0065020F" w:rsidP="0065020F">
      <w:pPr>
        <w:numPr>
          <w:ilvl w:val="0"/>
          <w:numId w:val="2"/>
        </w:numPr>
        <w:spacing w:before="100" w:beforeAutospacing="1" w:after="100" w:afterAutospacing="1" w:line="240" w:lineRule="auto"/>
        <w:rPr>
          <w:rFonts w:asciiTheme="majorHAnsi" w:hAnsiTheme="majorHAnsi" w:cstheme="majorHAnsi"/>
        </w:rPr>
      </w:pPr>
      <w:r w:rsidRPr="009420D8">
        <w:rPr>
          <w:rStyle w:val="lev"/>
          <w:rFonts w:cstheme="majorHAnsi"/>
        </w:rPr>
        <w:t xml:space="preserve">Max </w:t>
      </w:r>
      <w:proofErr w:type="spellStart"/>
      <w:r w:rsidRPr="009420D8">
        <w:rPr>
          <w:rStyle w:val="lev"/>
          <w:rFonts w:cstheme="majorHAnsi"/>
        </w:rPr>
        <w:t>pooling</w:t>
      </w:r>
      <w:proofErr w:type="spellEnd"/>
      <w:r w:rsidRPr="009420D8">
        <w:rPr>
          <w:rStyle w:val="lev"/>
          <w:rFonts w:cstheme="majorHAnsi"/>
        </w:rPr>
        <w:t xml:space="preserve"> des scores de similarité dans les sacs :</w:t>
      </w:r>
      <w:r w:rsidRPr="009420D8">
        <w:rPr>
          <w:rFonts w:asciiTheme="majorHAnsi" w:hAnsiTheme="majorHAnsi" w:cstheme="majorHAnsi"/>
        </w:rPr>
        <w:t xml:space="preserve"> Au sein de chaque sac, le système collecte les scores de similarité pour chaque adresse provenant des différents modèles </w:t>
      </w:r>
      <w:r w:rsidRPr="009420D8">
        <w:rPr>
          <w:rFonts w:ascii="Cambria Math" w:hAnsi="Cambria Math" w:cs="Cambria Math"/>
        </w:rPr>
        <w:t>𝑘</w:t>
      </w:r>
      <w:r w:rsidRPr="009420D8">
        <w:rPr>
          <w:rFonts w:asciiTheme="majorHAnsi" w:hAnsiTheme="majorHAnsi" w:cstheme="majorHAnsi"/>
        </w:rPr>
        <w:t xml:space="preserve">NN dans lesquels ils sont apparus. Le max </w:t>
      </w:r>
      <w:proofErr w:type="spellStart"/>
      <w:r w:rsidRPr="009420D8">
        <w:rPr>
          <w:rFonts w:asciiTheme="majorHAnsi" w:hAnsiTheme="majorHAnsi" w:cstheme="majorHAnsi"/>
        </w:rPr>
        <w:t>pooling</w:t>
      </w:r>
      <w:proofErr w:type="spellEnd"/>
      <w:r w:rsidRPr="009420D8">
        <w:rPr>
          <w:rFonts w:asciiTheme="majorHAnsi" w:hAnsiTheme="majorHAnsi" w:cstheme="majorHAnsi"/>
        </w:rPr>
        <w:t xml:space="preserve"> est ensuite appliqué à ces scores pour déterminer le score de similarité maximum pour chaque adresse dans le sac.</w:t>
      </w:r>
    </w:p>
    <w:p w:rsidR="0065020F" w:rsidRPr="009420D8" w:rsidRDefault="0065020F" w:rsidP="0065020F">
      <w:pPr>
        <w:numPr>
          <w:ilvl w:val="0"/>
          <w:numId w:val="2"/>
        </w:numPr>
        <w:spacing w:before="100" w:beforeAutospacing="1" w:after="100" w:afterAutospacing="1" w:line="240" w:lineRule="auto"/>
        <w:rPr>
          <w:rFonts w:asciiTheme="majorHAnsi" w:hAnsiTheme="majorHAnsi" w:cstheme="majorHAnsi"/>
        </w:rPr>
      </w:pPr>
      <w:r w:rsidRPr="009420D8">
        <w:rPr>
          <w:rStyle w:val="lev"/>
          <w:rFonts w:cstheme="majorHAnsi"/>
        </w:rPr>
        <w:t>Classement dans les sacs :</w:t>
      </w:r>
      <w:r w:rsidRPr="009420D8">
        <w:rPr>
          <w:rFonts w:asciiTheme="majorHAnsi" w:hAnsiTheme="majorHAnsi" w:cstheme="majorHAnsi"/>
        </w:rPr>
        <w:t xml:space="preserve"> Les adresses sont ensuite triées dans chaque sac en fonction de leurs scores de similarité maximum.</w:t>
      </w:r>
    </w:p>
    <w:p w:rsidR="0065020F" w:rsidRPr="009420D8" w:rsidRDefault="0065020F" w:rsidP="0065020F">
      <w:pPr>
        <w:pStyle w:val="Titre3"/>
        <w:rPr>
          <w:rFonts w:cstheme="majorHAnsi"/>
        </w:rPr>
      </w:pPr>
      <w:r w:rsidRPr="009420D8">
        <w:rPr>
          <w:rFonts w:cstheme="majorHAnsi"/>
        </w:rPr>
        <w:t>3. Récupération finale de la liste d'adresses</w:t>
      </w:r>
    </w:p>
    <w:p w:rsidR="0065020F" w:rsidRPr="009420D8" w:rsidRDefault="0065020F" w:rsidP="0065020F">
      <w:pPr>
        <w:numPr>
          <w:ilvl w:val="0"/>
          <w:numId w:val="3"/>
        </w:numPr>
        <w:spacing w:before="100" w:beforeAutospacing="1" w:after="100" w:afterAutospacing="1" w:line="240" w:lineRule="auto"/>
        <w:rPr>
          <w:rFonts w:asciiTheme="majorHAnsi" w:hAnsiTheme="majorHAnsi" w:cstheme="majorHAnsi"/>
        </w:rPr>
      </w:pPr>
      <w:r w:rsidRPr="009420D8">
        <w:rPr>
          <w:rStyle w:val="lev"/>
          <w:rFonts w:cstheme="majorHAnsi"/>
        </w:rPr>
        <w:t>Sortie finale :</w:t>
      </w:r>
      <w:r w:rsidRPr="009420D8">
        <w:rPr>
          <w:rFonts w:asciiTheme="majorHAnsi" w:hAnsiTheme="majorHAnsi" w:cstheme="majorHAnsi"/>
        </w:rPr>
        <w:t xml:space="preserve"> Tous les sacs sont concaténés, ce qui donne une liste triée d'adresses où l'adresse candidate principale a été répétée le plus grand nombre de fois et possède le score de similarité le plus élevé.</w:t>
      </w:r>
    </w:p>
    <w:p w:rsidR="00EB321E" w:rsidRPr="00EB321E" w:rsidRDefault="0065020F" w:rsidP="00EB321E">
      <w:pPr>
        <w:numPr>
          <w:ilvl w:val="0"/>
          <w:numId w:val="3"/>
        </w:numPr>
        <w:spacing w:before="100" w:beforeAutospacing="1" w:after="100" w:afterAutospacing="1" w:line="240" w:lineRule="auto"/>
        <w:rPr>
          <w:rFonts w:asciiTheme="majorHAnsi" w:hAnsiTheme="majorHAnsi" w:cstheme="majorHAnsi"/>
        </w:rPr>
      </w:pPr>
      <w:r w:rsidRPr="009420D8">
        <w:rPr>
          <w:rStyle w:val="lev"/>
          <w:rFonts w:cstheme="majorHAnsi"/>
        </w:rPr>
        <w:t>Choix de la valeur de coupure :</w:t>
      </w:r>
      <w:r w:rsidRPr="009420D8">
        <w:rPr>
          <w:rFonts w:asciiTheme="majorHAnsi" w:hAnsiTheme="majorHAnsi" w:cstheme="majorHAnsi"/>
        </w:rPr>
        <w:t xml:space="preserve"> Le système définit la valeur de </w:t>
      </w:r>
      <w:r w:rsidRPr="009420D8">
        <w:rPr>
          <w:rFonts w:ascii="Cambria Math" w:hAnsi="Cambria Math" w:cs="Cambria Math"/>
        </w:rPr>
        <w:t>𝑚</w:t>
      </w:r>
      <w:r w:rsidRPr="009420D8">
        <w:rPr>
          <w:rFonts w:asciiTheme="majorHAnsi" w:hAnsiTheme="majorHAnsi" w:cstheme="majorHAnsi"/>
        </w:rPr>
        <w:t xml:space="preserve"> (le</w:t>
      </w:r>
      <w:r w:rsidR="002405E7">
        <w:rPr>
          <w:rFonts w:asciiTheme="majorHAnsi" w:hAnsiTheme="majorHAnsi" w:cstheme="majorHAnsi"/>
        </w:rPr>
        <w:t xml:space="preserve"> nombre de voisins à retourner). </w:t>
      </w:r>
      <w:r w:rsidRPr="009420D8">
        <w:rPr>
          <w:rFonts w:asciiTheme="majorHAnsi" w:hAnsiTheme="majorHAnsi" w:cstheme="majorHAnsi"/>
        </w:rPr>
        <w:t xml:space="preserve">La valeur de </w:t>
      </w:r>
      <w:r w:rsidRPr="009420D8">
        <w:rPr>
          <w:rFonts w:ascii="Cambria Math" w:hAnsi="Cambria Math" w:cs="Cambria Math"/>
        </w:rPr>
        <w:t>𝑚</w:t>
      </w:r>
      <w:r w:rsidRPr="009420D8">
        <w:rPr>
          <w:rFonts w:asciiTheme="majorHAnsi" w:hAnsiTheme="majorHAnsi" w:cstheme="majorHAnsi"/>
        </w:rPr>
        <w:t xml:space="preserve"> n'est pas nécessairement la même que celle de </w:t>
      </w:r>
      <w:r w:rsidRPr="009420D8">
        <w:rPr>
          <w:rFonts w:ascii="Cambria Math" w:hAnsi="Cambria Math" w:cs="Cambria Math"/>
        </w:rPr>
        <w:t>𝑘</w:t>
      </w:r>
      <w:r w:rsidRPr="009420D8">
        <w:rPr>
          <w:rFonts w:asciiTheme="majorHAnsi" w:hAnsiTheme="majorHAnsi" w:cstheme="majorHAnsi"/>
        </w:rPr>
        <w:t xml:space="preserve">, car le processus de vote classe finalement tous les candidats des </w:t>
      </w:r>
      <w:r w:rsidRPr="009420D8">
        <w:rPr>
          <w:rFonts w:ascii="Cambria Math" w:hAnsi="Cambria Math" w:cs="Cambria Math"/>
        </w:rPr>
        <w:t>𝑘</w:t>
      </w:r>
      <w:r w:rsidRPr="009420D8">
        <w:rPr>
          <w:rFonts w:asciiTheme="majorHAnsi" w:hAnsiTheme="majorHAnsi" w:cstheme="majorHAnsi"/>
        </w:rPr>
        <w:t xml:space="preserve">-listes combinées, ce qui produit naturellement des candidats supplémentaires en fonction de l'hétérogénéité des </w:t>
      </w:r>
      <w:r w:rsidRPr="009420D8">
        <w:rPr>
          <w:rFonts w:ascii="Cambria Math" w:hAnsi="Cambria Math" w:cs="Cambria Math"/>
        </w:rPr>
        <w:t>𝑘</w:t>
      </w:r>
      <w:r w:rsidRPr="009420D8">
        <w:rPr>
          <w:rFonts w:asciiTheme="majorHAnsi" w:hAnsiTheme="majorHAnsi" w:cstheme="majorHAnsi"/>
        </w:rPr>
        <w:t>-listes.</w:t>
      </w:r>
    </w:p>
    <w:p w:rsidR="00EB321E" w:rsidRPr="00EB321E" w:rsidRDefault="0065020F" w:rsidP="00EB321E">
      <w:pPr>
        <w:pStyle w:val="Titre5"/>
        <w:rPr>
          <w:rFonts w:cstheme="majorHAnsi"/>
          <w:b/>
          <w:bCs/>
        </w:rPr>
      </w:pPr>
      <w:r w:rsidRPr="00EB321E">
        <w:rPr>
          <w:rStyle w:val="lev"/>
          <w:b w:val="0"/>
          <w:bCs w:val="0"/>
        </w:rPr>
        <w:lastRenderedPageBreak/>
        <w:t>Stratégie</w:t>
      </w:r>
      <w:r w:rsidRPr="009420D8">
        <w:rPr>
          <w:rStyle w:val="lev"/>
          <w:rFonts w:cstheme="majorHAnsi"/>
        </w:rPr>
        <w:t xml:space="preserve"> 2</w:t>
      </w:r>
    </w:p>
    <w:p w:rsidR="0065020F" w:rsidRDefault="0065020F" w:rsidP="0065020F">
      <w:pPr>
        <w:rPr>
          <w:rFonts w:asciiTheme="majorHAnsi" w:hAnsiTheme="majorHAnsi" w:cstheme="majorHAnsi"/>
        </w:rPr>
      </w:pPr>
      <w:r w:rsidRPr="00EB321E">
        <w:rPr>
          <w:rFonts w:asciiTheme="majorHAnsi" w:hAnsiTheme="majorHAnsi" w:cstheme="majorHAnsi"/>
        </w:rPr>
        <w:t>Cette stratégie est un peu diff</w:t>
      </w:r>
      <w:r w:rsidR="002405E7">
        <w:rPr>
          <w:rFonts w:asciiTheme="majorHAnsi" w:hAnsiTheme="majorHAnsi" w:cstheme="majorHAnsi"/>
        </w:rPr>
        <w:t xml:space="preserve">érente car elle se base sur le </w:t>
      </w:r>
      <w:proofErr w:type="spellStart"/>
      <w:r w:rsidR="002405E7">
        <w:rPr>
          <w:rFonts w:asciiTheme="majorHAnsi" w:hAnsiTheme="majorHAnsi" w:cstheme="majorHAnsi"/>
        </w:rPr>
        <w:t>m</w:t>
      </w:r>
      <w:r w:rsidRPr="00EB321E">
        <w:rPr>
          <w:rFonts w:asciiTheme="majorHAnsi" w:hAnsiTheme="majorHAnsi" w:cstheme="majorHAnsi"/>
        </w:rPr>
        <w:t>ean</w:t>
      </w:r>
      <w:proofErr w:type="spellEnd"/>
      <w:r w:rsidRPr="00EB321E">
        <w:rPr>
          <w:rFonts w:asciiTheme="majorHAnsi" w:hAnsiTheme="majorHAnsi" w:cstheme="majorHAnsi"/>
        </w:rPr>
        <w:t xml:space="preserve"> </w:t>
      </w:r>
      <w:proofErr w:type="spellStart"/>
      <w:r w:rsidRPr="00EB321E">
        <w:rPr>
          <w:rFonts w:asciiTheme="majorHAnsi" w:hAnsiTheme="majorHAnsi" w:cstheme="majorHAnsi"/>
        </w:rPr>
        <w:t>pooling</w:t>
      </w:r>
      <w:proofErr w:type="spellEnd"/>
      <w:r w:rsidRPr="00EB321E">
        <w:rPr>
          <w:rFonts w:asciiTheme="majorHAnsi" w:hAnsiTheme="majorHAnsi" w:cstheme="majorHAnsi"/>
        </w:rPr>
        <w:t xml:space="preserve"> des scores de similarité multiplié par la probabilité d</w:t>
      </w:r>
      <w:r w:rsidR="002405E7">
        <w:rPr>
          <w:rFonts w:asciiTheme="majorHAnsi" w:hAnsiTheme="majorHAnsi" w:cstheme="majorHAnsi"/>
        </w:rPr>
        <w:t>e répétition</w:t>
      </w:r>
      <w:r w:rsidRPr="00EB321E">
        <w:rPr>
          <w:rFonts w:asciiTheme="majorHAnsi" w:hAnsiTheme="majorHAnsi" w:cstheme="majorHAnsi"/>
        </w:rPr>
        <w:t>.</w:t>
      </w:r>
    </w:p>
    <w:p w:rsidR="00EB321E" w:rsidRPr="00EB321E" w:rsidRDefault="005E67C5" w:rsidP="0065020F">
      <w:pPr>
        <w:rPr>
          <w:rFonts w:asciiTheme="majorHAnsi" w:hAnsiTheme="majorHAnsi" w:cstheme="majorHAnsi"/>
        </w:rPr>
      </w:pPr>
      <w:r>
        <w:rPr>
          <w:noProof/>
          <w:lang w:eastAsia="fr-FR"/>
        </w:rPr>
        <w:drawing>
          <wp:inline distT="0" distB="0" distL="0" distR="0" wp14:anchorId="21FF7F47" wp14:editId="372BB6EF">
            <wp:extent cx="5760720" cy="15589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58925"/>
                    </a:xfrm>
                    <a:prstGeom prst="rect">
                      <a:avLst/>
                    </a:prstGeom>
                  </pic:spPr>
                </pic:pic>
              </a:graphicData>
            </a:graphic>
          </wp:inline>
        </w:drawing>
      </w:r>
    </w:p>
    <w:p w:rsidR="0065020F" w:rsidRPr="009420D8" w:rsidRDefault="0065020F" w:rsidP="0065020F">
      <w:pPr>
        <w:pStyle w:val="Titre3"/>
        <w:rPr>
          <w:rFonts w:cstheme="majorHAnsi"/>
        </w:rPr>
      </w:pPr>
      <w:r w:rsidRPr="009420D8">
        <w:rPr>
          <w:rFonts w:cstheme="majorHAnsi"/>
        </w:rPr>
        <w:t>1. Récupération des listes d'adresses candidates</w:t>
      </w:r>
    </w:p>
    <w:p w:rsidR="0065020F" w:rsidRPr="009420D8" w:rsidRDefault="0065020F" w:rsidP="0065020F">
      <w:pPr>
        <w:pStyle w:val="NormalWeb"/>
        <w:rPr>
          <w:rFonts w:asciiTheme="majorHAnsi" w:hAnsiTheme="majorHAnsi" w:cstheme="majorHAnsi"/>
        </w:rPr>
      </w:pPr>
      <w:r w:rsidRPr="00EB321E">
        <w:rPr>
          <w:rFonts w:asciiTheme="majorHAnsi" w:hAnsiTheme="majorHAnsi" w:cstheme="majorHAnsi"/>
          <w:sz w:val="22"/>
          <w:szCs w:val="22"/>
        </w:rPr>
        <w:t xml:space="preserve">Le système commence par récupérer </w:t>
      </w:r>
      <w:r w:rsidR="002405E7">
        <w:rPr>
          <w:rFonts w:asciiTheme="majorHAnsi" w:hAnsiTheme="majorHAnsi" w:cstheme="majorHAnsi"/>
          <w:sz w:val="22"/>
          <w:szCs w:val="22"/>
        </w:rPr>
        <w:t xml:space="preserve">de la même manière </w:t>
      </w:r>
      <w:r w:rsidRPr="00EB321E">
        <w:rPr>
          <w:rFonts w:asciiTheme="majorHAnsi" w:hAnsiTheme="majorHAnsi" w:cstheme="majorHAnsi"/>
          <w:sz w:val="22"/>
          <w:szCs w:val="22"/>
        </w:rPr>
        <w:t xml:space="preserve">les </w:t>
      </w:r>
      <w:r w:rsidRPr="00EB321E">
        <w:rPr>
          <w:rFonts w:ascii="Cambria Math" w:hAnsi="Cambria Math" w:cs="Cambria Math"/>
          <w:sz w:val="22"/>
          <w:szCs w:val="22"/>
        </w:rPr>
        <w:t>𝑘</w:t>
      </w:r>
      <w:r w:rsidRPr="00EB321E">
        <w:rPr>
          <w:rFonts w:asciiTheme="majorHAnsi" w:hAnsiTheme="majorHAnsi" w:cstheme="majorHAnsi"/>
          <w:sz w:val="22"/>
          <w:szCs w:val="22"/>
        </w:rPr>
        <w:t>-listes d'adresses candidates en utilisant le pipeline de</w:t>
      </w:r>
      <w:r w:rsidRPr="009420D8">
        <w:rPr>
          <w:rFonts w:asciiTheme="majorHAnsi" w:hAnsiTheme="majorHAnsi" w:cstheme="majorHAnsi"/>
        </w:rPr>
        <w:t xml:space="preserve"> </w:t>
      </w:r>
      <w:r w:rsidRPr="00EB321E">
        <w:rPr>
          <w:rFonts w:asciiTheme="majorHAnsi" w:hAnsiTheme="majorHAnsi" w:cstheme="majorHAnsi"/>
          <w:sz w:val="22"/>
          <w:szCs w:val="22"/>
        </w:rPr>
        <w:t xml:space="preserve">récupération ensembliste </w:t>
      </w:r>
      <w:r w:rsidRPr="00EB321E">
        <w:rPr>
          <w:rFonts w:ascii="Cambria Math" w:hAnsi="Cambria Math" w:cs="Cambria Math"/>
          <w:sz w:val="22"/>
          <w:szCs w:val="22"/>
        </w:rPr>
        <w:t>𝑘</w:t>
      </w:r>
      <w:r w:rsidRPr="00EB321E">
        <w:rPr>
          <w:rFonts w:asciiTheme="majorHAnsi" w:hAnsiTheme="majorHAnsi" w:cstheme="majorHAnsi"/>
          <w:sz w:val="22"/>
          <w:szCs w:val="22"/>
        </w:rPr>
        <w:t>NN. Chaque modèle de l'ensemble fournit une liste d'indices d'adresses pour une requête donnée.</w:t>
      </w:r>
    </w:p>
    <w:p w:rsidR="0065020F" w:rsidRPr="009420D8" w:rsidRDefault="0065020F" w:rsidP="0065020F">
      <w:pPr>
        <w:pStyle w:val="Titre3"/>
        <w:rPr>
          <w:rFonts w:cstheme="majorHAnsi"/>
        </w:rPr>
      </w:pPr>
      <w:r w:rsidRPr="009420D8">
        <w:rPr>
          <w:rFonts w:cstheme="majorHAnsi"/>
        </w:rPr>
        <w:t>2. Processus de vote</w:t>
      </w:r>
    </w:p>
    <w:p w:rsidR="0065020F" w:rsidRPr="009420D8" w:rsidRDefault="0065020F" w:rsidP="0065020F">
      <w:pPr>
        <w:numPr>
          <w:ilvl w:val="0"/>
          <w:numId w:val="2"/>
        </w:numPr>
        <w:spacing w:before="100" w:beforeAutospacing="1" w:after="100" w:afterAutospacing="1" w:line="240" w:lineRule="auto"/>
        <w:rPr>
          <w:rFonts w:asciiTheme="majorHAnsi" w:hAnsiTheme="majorHAnsi" w:cstheme="majorHAnsi"/>
        </w:rPr>
      </w:pPr>
      <w:r w:rsidRPr="009420D8">
        <w:rPr>
          <w:rStyle w:val="lev"/>
          <w:rFonts w:cstheme="majorHAnsi"/>
        </w:rPr>
        <w:t>Comptage des répétitions :</w:t>
      </w:r>
      <w:r w:rsidRPr="009420D8">
        <w:rPr>
          <w:rFonts w:asciiTheme="majorHAnsi" w:hAnsiTheme="majorHAnsi" w:cstheme="majorHAnsi"/>
        </w:rPr>
        <w:t xml:space="preserve"> La première étape du processus de vote consiste à compter le nombre de répétitions de chaque adresse candidate </w:t>
      </w:r>
      <w:r w:rsidRPr="009420D8">
        <w:rPr>
          <w:rFonts w:ascii="Cambria Math" w:hAnsi="Cambria Math" w:cs="Cambria Math"/>
        </w:rPr>
        <w:t>𝑖</w:t>
      </w:r>
      <w:r w:rsidRPr="009420D8">
        <w:rPr>
          <w:rFonts w:asciiTheme="majorHAnsi" w:hAnsiTheme="majorHAnsi" w:cstheme="majorHAnsi"/>
        </w:rPr>
        <w:t xml:space="preserve"> à travers les différentes </w:t>
      </w:r>
      <w:r w:rsidRPr="009420D8">
        <w:rPr>
          <w:rFonts w:ascii="Cambria Math" w:hAnsi="Cambria Math" w:cs="Cambria Math"/>
        </w:rPr>
        <w:t>𝑘</w:t>
      </w:r>
      <w:r w:rsidRPr="009420D8">
        <w:rPr>
          <w:rFonts w:asciiTheme="majorHAnsi" w:hAnsiTheme="majorHAnsi" w:cstheme="majorHAnsi"/>
        </w:rPr>
        <w:t>-listes.</w:t>
      </w:r>
    </w:p>
    <w:p w:rsidR="0065020F" w:rsidRDefault="0065020F" w:rsidP="0065020F">
      <w:pPr>
        <w:numPr>
          <w:ilvl w:val="0"/>
          <w:numId w:val="2"/>
        </w:numPr>
        <w:spacing w:before="100" w:beforeAutospacing="1" w:after="100" w:afterAutospacing="1" w:line="240" w:lineRule="auto"/>
        <w:rPr>
          <w:rFonts w:asciiTheme="majorHAnsi" w:hAnsiTheme="majorHAnsi" w:cstheme="majorHAnsi"/>
        </w:rPr>
      </w:pPr>
      <w:r w:rsidRPr="009B17D2">
        <w:rPr>
          <w:rStyle w:val="lev"/>
          <w:rFonts w:cstheme="majorHAnsi"/>
        </w:rPr>
        <w:t>Regroupement et tri:</w:t>
      </w:r>
      <w:r w:rsidRPr="009B17D2">
        <w:rPr>
          <w:rFonts w:asciiTheme="majorHAnsi" w:hAnsiTheme="majorHAnsi" w:cstheme="majorHAnsi"/>
        </w:rPr>
        <w:t xml:space="preserve"> Les indices des candidats sont ensuite regroupés en fonction de leurs comptages de répétitions. Cela crée des "sacs" d'indices, où chaque sac contient un ou plusieurs indices pointant vers des adresses associées. Ensuite, les sacs sont triés par le nombre maximum de répétitions</w:t>
      </w:r>
      <w:r>
        <w:rPr>
          <w:rFonts w:asciiTheme="majorHAnsi" w:hAnsiTheme="majorHAnsi" w:cstheme="majorHAnsi"/>
        </w:rPr>
        <w:t xml:space="preserve"> associé</w:t>
      </w:r>
      <w:r w:rsidRPr="009B17D2">
        <w:rPr>
          <w:rFonts w:asciiTheme="majorHAnsi" w:hAnsiTheme="majorHAnsi" w:cstheme="majorHAnsi"/>
        </w:rPr>
        <w:t>.</w:t>
      </w:r>
    </w:p>
    <w:p w:rsidR="0065020F" w:rsidRPr="009B17D2" w:rsidRDefault="00EB321E" w:rsidP="0065020F">
      <w:pPr>
        <w:numPr>
          <w:ilvl w:val="0"/>
          <w:numId w:val="2"/>
        </w:numPr>
        <w:spacing w:before="100" w:beforeAutospacing="1" w:after="100" w:afterAutospacing="1" w:line="240" w:lineRule="auto"/>
        <w:rPr>
          <w:rFonts w:asciiTheme="majorHAnsi" w:hAnsiTheme="majorHAnsi" w:cstheme="majorHAnsi"/>
        </w:rPr>
      </w:pPr>
      <w:r>
        <w:rPr>
          <w:rStyle w:val="lev"/>
          <w:rFonts w:cstheme="majorHAnsi"/>
        </w:rPr>
        <w:t>Calcul</w:t>
      </w:r>
      <w:r w:rsidR="0065020F">
        <w:rPr>
          <w:rStyle w:val="lev"/>
          <w:rFonts w:cstheme="majorHAnsi"/>
        </w:rPr>
        <w:t xml:space="preserve"> des probabilités :</w:t>
      </w:r>
      <w:r w:rsidR="00CF23F1">
        <w:rPr>
          <w:rFonts w:asciiTheme="majorHAnsi" w:hAnsiTheme="majorHAnsi" w:cstheme="majorHAnsi"/>
        </w:rPr>
        <w:t xml:space="preserve"> Chaque sac</w:t>
      </w:r>
      <w:r w:rsidR="0065020F">
        <w:rPr>
          <w:rFonts w:asciiTheme="majorHAnsi" w:hAnsiTheme="majorHAnsi" w:cstheme="majorHAnsi"/>
        </w:rPr>
        <w:t xml:space="preserve"> se voit attribué ensuite une probabilité d’apparition </w:t>
      </w:r>
      <w:r w:rsidR="00CF23F1">
        <w:rPr>
          <w:rFonts w:asciiTheme="majorHAnsi" w:hAnsiTheme="majorHAnsi" w:cstheme="majorHAnsi"/>
        </w:rPr>
        <w:t xml:space="preserve">ou de répétition </w:t>
      </w:r>
      <w:r w:rsidR="0065020F">
        <w:rPr>
          <w:rFonts w:asciiTheme="majorHAnsi" w:hAnsiTheme="majorHAnsi" w:cstheme="majorHAnsi"/>
        </w:rPr>
        <w:t xml:space="preserve">qui est calculée comme suite : nombre de répétition associé / le nombre de k-listes.  </w:t>
      </w:r>
    </w:p>
    <w:p w:rsidR="0065020F" w:rsidRPr="009420D8" w:rsidRDefault="0065020F" w:rsidP="0065020F">
      <w:pPr>
        <w:numPr>
          <w:ilvl w:val="0"/>
          <w:numId w:val="2"/>
        </w:numPr>
        <w:spacing w:before="100" w:beforeAutospacing="1" w:after="100" w:afterAutospacing="1" w:line="240" w:lineRule="auto"/>
        <w:rPr>
          <w:rFonts w:asciiTheme="majorHAnsi" w:hAnsiTheme="majorHAnsi" w:cstheme="majorHAnsi"/>
        </w:rPr>
      </w:pPr>
      <w:proofErr w:type="spellStart"/>
      <w:r>
        <w:rPr>
          <w:rStyle w:val="lev"/>
          <w:rFonts w:cstheme="majorHAnsi"/>
        </w:rPr>
        <w:t>Mean</w:t>
      </w:r>
      <w:proofErr w:type="spellEnd"/>
      <w:r w:rsidRPr="009420D8">
        <w:rPr>
          <w:rStyle w:val="lev"/>
          <w:rFonts w:cstheme="majorHAnsi"/>
        </w:rPr>
        <w:t xml:space="preserve"> </w:t>
      </w:r>
      <w:proofErr w:type="spellStart"/>
      <w:r w:rsidRPr="009420D8">
        <w:rPr>
          <w:rStyle w:val="lev"/>
          <w:rFonts w:cstheme="majorHAnsi"/>
        </w:rPr>
        <w:t>pooling</w:t>
      </w:r>
      <w:proofErr w:type="spellEnd"/>
      <w:r w:rsidRPr="009420D8">
        <w:rPr>
          <w:rStyle w:val="lev"/>
          <w:rFonts w:cstheme="majorHAnsi"/>
        </w:rPr>
        <w:t xml:space="preserve"> </w:t>
      </w:r>
      <w:r>
        <w:rPr>
          <w:rStyle w:val="lev"/>
          <w:rFonts w:cstheme="majorHAnsi"/>
        </w:rPr>
        <w:t xml:space="preserve">des scores </w:t>
      </w:r>
      <w:r w:rsidRPr="009420D8">
        <w:rPr>
          <w:rStyle w:val="lev"/>
          <w:rFonts w:cstheme="majorHAnsi"/>
        </w:rPr>
        <w:t xml:space="preserve">de similarité </w:t>
      </w:r>
      <w:r>
        <w:rPr>
          <w:rStyle w:val="lev"/>
          <w:rFonts w:cstheme="majorHAnsi"/>
        </w:rPr>
        <w:t xml:space="preserve">pondéré </w:t>
      </w:r>
      <w:r w:rsidRPr="009420D8">
        <w:rPr>
          <w:rStyle w:val="lev"/>
          <w:rFonts w:cstheme="majorHAnsi"/>
        </w:rPr>
        <w:t>dans les sacs :</w:t>
      </w:r>
      <w:r w:rsidRPr="009420D8">
        <w:rPr>
          <w:rFonts w:asciiTheme="majorHAnsi" w:hAnsiTheme="majorHAnsi" w:cstheme="majorHAnsi"/>
        </w:rPr>
        <w:t xml:space="preserve"> Au sein de chaque sac, le système collecte les scores de similarité pour chaque adresse provenant des différents modèles </w:t>
      </w:r>
      <w:r w:rsidRPr="009420D8">
        <w:rPr>
          <w:rFonts w:ascii="Cambria Math" w:hAnsi="Cambria Math" w:cs="Cambria Math"/>
        </w:rPr>
        <w:t>𝑘</w:t>
      </w:r>
      <w:r w:rsidRPr="009420D8">
        <w:rPr>
          <w:rFonts w:asciiTheme="majorHAnsi" w:hAnsiTheme="majorHAnsi" w:cstheme="majorHAnsi"/>
        </w:rPr>
        <w:t xml:space="preserve">NN dans lesquels ils sont apparus. Le </w:t>
      </w:r>
      <w:proofErr w:type="spellStart"/>
      <w:r>
        <w:rPr>
          <w:rFonts w:asciiTheme="majorHAnsi" w:hAnsiTheme="majorHAnsi" w:cstheme="majorHAnsi"/>
        </w:rPr>
        <w:t>mean</w:t>
      </w:r>
      <w:proofErr w:type="spellEnd"/>
      <w:r w:rsidRPr="009420D8">
        <w:rPr>
          <w:rFonts w:asciiTheme="majorHAnsi" w:hAnsiTheme="majorHAnsi" w:cstheme="majorHAnsi"/>
        </w:rPr>
        <w:t xml:space="preserve"> </w:t>
      </w:r>
      <w:proofErr w:type="spellStart"/>
      <w:r w:rsidRPr="009420D8">
        <w:rPr>
          <w:rFonts w:asciiTheme="majorHAnsi" w:hAnsiTheme="majorHAnsi" w:cstheme="majorHAnsi"/>
        </w:rPr>
        <w:t>pooling</w:t>
      </w:r>
      <w:proofErr w:type="spellEnd"/>
      <w:r w:rsidRPr="009420D8">
        <w:rPr>
          <w:rFonts w:asciiTheme="majorHAnsi" w:hAnsiTheme="majorHAnsi" w:cstheme="majorHAnsi"/>
        </w:rPr>
        <w:t xml:space="preserve"> est ensuite appliqué à ces scores pour déterminer le score de similarité </w:t>
      </w:r>
      <w:r>
        <w:rPr>
          <w:rFonts w:asciiTheme="majorHAnsi" w:hAnsiTheme="majorHAnsi" w:cstheme="majorHAnsi"/>
        </w:rPr>
        <w:t>moyen</w:t>
      </w:r>
      <w:r w:rsidRPr="009420D8">
        <w:rPr>
          <w:rFonts w:asciiTheme="majorHAnsi" w:hAnsiTheme="majorHAnsi" w:cstheme="majorHAnsi"/>
        </w:rPr>
        <w:t xml:space="preserve"> pour chaque adresse dans le sac.</w:t>
      </w:r>
      <w:r>
        <w:rPr>
          <w:rFonts w:asciiTheme="majorHAnsi" w:hAnsiTheme="majorHAnsi" w:cstheme="majorHAnsi"/>
        </w:rPr>
        <w:t xml:space="preserve"> Ensuite chaque score moyen est pondéré par la probabilité d’apparition associée au sac.</w:t>
      </w:r>
    </w:p>
    <w:p w:rsidR="0065020F" w:rsidRPr="00021F5E" w:rsidRDefault="0065020F" w:rsidP="0065020F">
      <w:pPr>
        <w:numPr>
          <w:ilvl w:val="0"/>
          <w:numId w:val="2"/>
        </w:numPr>
        <w:spacing w:before="100" w:beforeAutospacing="1" w:after="100" w:afterAutospacing="1" w:line="240" w:lineRule="auto"/>
        <w:rPr>
          <w:rFonts w:asciiTheme="majorHAnsi" w:hAnsiTheme="majorHAnsi" w:cstheme="majorHAnsi"/>
        </w:rPr>
      </w:pPr>
      <w:r>
        <w:rPr>
          <w:rStyle w:val="lev"/>
          <w:rFonts w:cstheme="majorHAnsi"/>
        </w:rPr>
        <w:t>Classement inter sac :</w:t>
      </w:r>
      <w:r>
        <w:rPr>
          <w:rFonts w:asciiTheme="majorHAnsi" w:hAnsiTheme="majorHAnsi" w:cstheme="majorHAnsi"/>
        </w:rPr>
        <w:t xml:space="preserve"> toutes les adresses sacs confondus seront triées en fonction des scores de similarités pondérées.</w:t>
      </w:r>
    </w:p>
    <w:p w:rsidR="0065020F" w:rsidRPr="009420D8" w:rsidRDefault="0065020F" w:rsidP="0065020F">
      <w:pPr>
        <w:pStyle w:val="Titre3"/>
        <w:rPr>
          <w:rFonts w:cstheme="majorHAnsi"/>
        </w:rPr>
      </w:pPr>
      <w:r w:rsidRPr="009420D8">
        <w:rPr>
          <w:rFonts w:cstheme="majorHAnsi"/>
        </w:rPr>
        <w:t>3. Récupération finale de la liste d'adresses</w:t>
      </w:r>
    </w:p>
    <w:p w:rsidR="0065020F" w:rsidRPr="009420D8" w:rsidRDefault="0065020F" w:rsidP="0065020F">
      <w:pPr>
        <w:numPr>
          <w:ilvl w:val="0"/>
          <w:numId w:val="3"/>
        </w:numPr>
        <w:spacing w:before="100" w:beforeAutospacing="1" w:after="100" w:afterAutospacing="1" w:line="240" w:lineRule="auto"/>
        <w:rPr>
          <w:rFonts w:asciiTheme="majorHAnsi" w:hAnsiTheme="majorHAnsi" w:cstheme="majorHAnsi"/>
        </w:rPr>
      </w:pPr>
      <w:r w:rsidRPr="009420D8">
        <w:rPr>
          <w:rStyle w:val="lev"/>
          <w:rFonts w:cstheme="majorHAnsi"/>
        </w:rPr>
        <w:t>Sortie finale :</w:t>
      </w:r>
      <w:r w:rsidRPr="009420D8">
        <w:rPr>
          <w:rFonts w:asciiTheme="majorHAnsi" w:hAnsiTheme="majorHAnsi" w:cstheme="majorHAnsi"/>
        </w:rPr>
        <w:t xml:space="preserve"> </w:t>
      </w:r>
      <w:r>
        <w:rPr>
          <w:rFonts w:asciiTheme="majorHAnsi" w:hAnsiTheme="majorHAnsi" w:cstheme="majorHAnsi"/>
        </w:rPr>
        <w:t>Nous aurons</w:t>
      </w:r>
      <w:r w:rsidRPr="009420D8">
        <w:rPr>
          <w:rFonts w:asciiTheme="majorHAnsi" w:hAnsiTheme="majorHAnsi" w:cstheme="majorHAnsi"/>
        </w:rPr>
        <w:t xml:space="preserve"> une liste</w:t>
      </w:r>
      <w:r>
        <w:rPr>
          <w:rFonts w:asciiTheme="majorHAnsi" w:hAnsiTheme="majorHAnsi" w:cstheme="majorHAnsi"/>
        </w:rPr>
        <w:t xml:space="preserve"> finale</w:t>
      </w:r>
      <w:r w:rsidRPr="009420D8">
        <w:rPr>
          <w:rFonts w:asciiTheme="majorHAnsi" w:hAnsiTheme="majorHAnsi" w:cstheme="majorHAnsi"/>
        </w:rPr>
        <w:t xml:space="preserve"> triée d'adresses où l</w:t>
      </w:r>
      <w:r w:rsidR="005E67C5">
        <w:rPr>
          <w:rFonts w:asciiTheme="majorHAnsi" w:hAnsiTheme="majorHAnsi" w:cstheme="majorHAnsi"/>
        </w:rPr>
        <w:t xml:space="preserve">'adresse candidate principale aura </w:t>
      </w:r>
      <w:r>
        <w:rPr>
          <w:rFonts w:asciiTheme="majorHAnsi" w:hAnsiTheme="majorHAnsi" w:cstheme="majorHAnsi"/>
        </w:rPr>
        <w:t>le plus grand score de similarité pondérée</w:t>
      </w:r>
      <w:r w:rsidRPr="009420D8">
        <w:rPr>
          <w:rFonts w:asciiTheme="majorHAnsi" w:hAnsiTheme="majorHAnsi" w:cstheme="majorHAnsi"/>
        </w:rPr>
        <w:t>.</w:t>
      </w:r>
    </w:p>
    <w:p w:rsidR="0065020F" w:rsidRPr="00EB321E" w:rsidRDefault="0065020F" w:rsidP="0065020F">
      <w:pPr>
        <w:numPr>
          <w:ilvl w:val="0"/>
          <w:numId w:val="3"/>
        </w:numPr>
        <w:spacing w:before="100" w:beforeAutospacing="1" w:after="100" w:afterAutospacing="1" w:line="240" w:lineRule="auto"/>
        <w:rPr>
          <w:rFonts w:asciiTheme="majorHAnsi" w:hAnsiTheme="majorHAnsi" w:cstheme="majorHAnsi"/>
        </w:rPr>
      </w:pPr>
      <w:r w:rsidRPr="009420D8">
        <w:rPr>
          <w:rStyle w:val="lev"/>
          <w:rFonts w:cstheme="majorHAnsi"/>
        </w:rPr>
        <w:t>Choix de la valeur de coupure :</w:t>
      </w:r>
      <w:r w:rsidRPr="009420D8">
        <w:rPr>
          <w:rFonts w:asciiTheme="majorHAnsi" w:hAnsiTheme="majorHAnsi" w:cstheme="majorHAnsi"/>
        </w:rPr>
        <w:t xml:space="preserve"> Le système définit la valeur de </w:t>
      </w:r>
      <w:r w:rsidRPr="009420D8">
        <w:rPr>
          <w:rFonts w:ascii="Cambria Math" w:hAnsi="Cambria Math" w:cs="Cambria Math"/>
        </w:rPr>
        <w:t>𝑚</w:t>
      </w:r>
      <w:r w:rsidRPr="009420D8">
        <w:rPr>
          <w:rFonts w:asciiTheme="majorHAnsi" w:hAnsiTheme="majorHAnsi" w:cstheme="majorHAnsi"/>
        </w:rPr>
        <w:t xml:space="preserve"> (le</w:t>
      </w:r>
      <w:r w:rsidR="00CF23F1">
        <w:rPr>
          <w:rFonts w:asciiTheme="majorHAnsi" w:hAnsiTheme="majorHAnsi" w:cstheme="majorHAnsi"/>
        </w:rPr>
        <w:t xml:space="preserve"> nombre de voisins à retourner). </w:t>
      </w:r>
      <w:r w:rsidRPr="009420D8">
        <w:rPr>
          <w:rFonts w:asciiTheme="majorHAnsi" w:hAnsiTheme="majorHAnsi" w:cstheme="majorHAnsi"/>
        </w:rPr>
        <w:t xml:space="preserve">La valeur de </w:t>
      </w:r>
      <w:r w:rsidRPr="009420D8">
        <w:rPr>
          <w:rFonts w:ascii="Cambria Math" w:hAnsi="Cambria Math" w:cs="Cambria Math"/>
        </w:rPr>
        <w:t>𝑚</w:t>
      </w:r>
      <w:r w:rsidRPr="009420D8">
        <w:rPr>
          <w:rFonts w:asciiTheme="majorHAnsi" w:hAnsiTheme="majorHAnsi" w:cstheme="majorHAnsi"/>
        </w:rPr>
        <w:t xml:space="preserve"> n'est pas nécessairement la même que celle de </w:t>
      </w:r>
      <w:r w:rsidRPr="009420D8">
        <w:rPr>
          <w:rFonts w:ascii="Cambria Math" w:hAnsi="Cambria Math" w:cs="Cambria Math"/>
        </w:rPr>
        <w:t>𝑘</w:t>
      </w:r>
      <w:r w:rsidRPr="009420D8">
        <w:rPr>
          <w:rFonts w:asciiTheme="majorHAnsi" w:hAnsiTheme="majorHAnsi" w:cstheme="majorHAnsi"/>
        </w:rPr>
        <w:t xml:space="preserve">, car le processus de vote classe finalement tous les candidats des </w:t>
      </w:r>
      <w:r w:rsidRPr="009420D8">
        <w:rPr>
          <w:rFonts w:ascii="Cambria Math" w:hAnsi="Cambria Math" w:cs="Cambria Math"/>
        </w:rPr>
        <w:t>𝑘</w:t>
      </w:r>
      <w:r w:rsidRPr="009420D8">
        <w:rPr>
          <w:rFonts w:asciiTheme="majorHAnsi" w:hAnsiTheme="majorHAnsi" w:cstheme="majorHAnsi"/>
        </w:rPr>
        <w:t xml:space="preserve">-listes combinées, ce qui produit naturellement des candidats supplémentaires en fonction de l'hétérogénéité des </w:t>
      </w:r>
      <w:r w:rsidRPr="009420D8">
        <w:rPr>
          <w:rFonts w:ascii="Cambria Math" w:hAnsi="Cambria Math" w:cs="Cambria Math"/>
        </w:rPr>
        <w:t>𝑘</w:t>
      </w:r>
      <w:r w:rsidRPr="009420D8">
        <w:rPr>
          <w:rFonts w:asciiTheme="majorHAnsi" w:hAnsiTheme="majorHAnsi" w:cstheme="majorHAnsi"/>
        </w:rPr>
        <w:t>-listes.</w:t>
      </w:r>
    </w:p>
    <w:p w:rsidR="001B33C2" w:rsidRDefault="0015135B" w:rsidP="0015135B">
      <w:pPr>
        <w:pStyle w:val="Titre3"/>
      </w:pPr>
      <w:r>
        <w:t>Echantillon de test pour la méthode d’agrégation </w:t>
      </w:r>
    </w:p>
    <w:p w:rsidR="0015135B" w:rsidRDefault="0015135B" w:rsidP="0015135B">
      <w:r>
        <w:t>Nous allons prendre un échantillon d’adresse d</w:t>
      </w:r>
      <w:r w:rsidR="00CF23F1">
        <w:t>e livraisons reçues depuis le 05</w:t>
      </w:r>
      <w:r>
        <w:t>/07/2024 et pour éviter des biais dans les résultats, nous p</w:t>
      </w:r>
      <w:r w:rsidR="00CF23F1">
        <w:t>renons nos datastore jusqu’au 04</w:t>
      </w:r>
      <w:r>
        <w:t>/07/2024.</w:t>
      </w:r>
    </w:p>
    <w:p w:rsidR="0015135B" w:rsidRDefault="0015135B" w:rsidP="0015135B">
      <w:r>
        <w:lastRenderedPageBreak/>
        <w:t>Nous construisons 5 échantillon de 487 adresses chacun à partir de l’échantillon original.</w:t>
      </w:r>
      <w:r w:rsidR="005427FD">
        <w:t xml:space="preserve"> Nous allons laisser 1 échantillon pour le test. Nous voulons avoir une idée plus claire sur:</w:t>
      </w:r>
    </w:p>
    <w:p w:rsidR="005427FD" w:rsidRDefault="00D7014F" w:rsidP="005427FD">
      <w:pPr>
        <w:pStyle w:val="Paragraphedeliste"/>
        <w:numPr>
          <w:ilvl w:val="0"/>
          <w:numId w:val="1"/>
        </w:numPr>
      </w:pPr>
      <w:r>
        <w:t>Comment choisir le</w:t>
      </w:r>
      <w:r w:rsidR="005427FD">
        <w:t xml:space="preserve"> meilleur prétendant parmi la liste</w:t>
      </w:r>
      <w:r w:rsidR="00ED6F4C">
        <w:t xml:space="preserve"> finale</w:t>
      </w:r>
      <w:r w:rsidR="005427FD">
        <w:t xml:space="preserve"> des candidats</w:t>
      </w:r>
      <w:r w:rsidR="00ED6F4C">
        <w:t>.</w:t>
      </w:r>
    </w:p>
    <w:p w:rsidR="008278B6" w:rsidRPr="008278B6" w:rsidRDefault="005427FD" w:rsidP="008278B6">
      <w:pPr>
        <w:pStyle w:val="Paragraphedeliste"/>
        <w:numPr>
          <w:ilvl w:val="0"/>
          <w:numId w:val="1"/>
        </w:numPr>
      </w:pPr>
      <w:r>
        <w:t xml:space="preserve">Quand ne pas choisir un prétendant et </w:t>
      </w:r>
      <w:r w:rsidR="00D7014F">
        <w:t>assumer que le destinataire de l’adresse reçue n’existe pas et il faudrait le créer.</w:t>
      </w:r>
    </w:p>
    <w:p w:rsidR="0015135B" w:rsidRDefault="00CF23F1" w:rsidP="0015135B">
      <w:pPr>
        <w:pStyle w:val="Titre4"/>
      </w:pPr>
      <w:r>
        <w:t xml:space="preserve">Résultats </w:t>
      </w:r>
      <w:r w:rsidR="0015135B">
        <w:t>Stratégie 2</w:t>
      </w:r>
    </w:p>
    <w:p w:rsidR="00273725" w:rsidRPr="00273725" w:rsidRDefault="00273725" w:rsidP="00273725">
      <w:pPr>
        <w:pStyle w:val="Titre5"/>
      </w:pPr>
      <w:r>
        <w:t>Premier rang :</w:t>
      </w:r>
    </w:p>
    <w:p w:rsidR="00D54C2C" w:rsidRDefault="00D54C2C" w:rsidP="00D54C2C">
      <w:r>
        <w:t>Si nous nous infligeons une condition stricte de ne choisir que le premier candidat dans la liste</w:t>
      </w:r>
      <w:r w:rsidR="00CF23F1">
        <w:t xml:space="preserve"> finale</w:t>
      </w:r>
      <w:r>
        <w:t>, nous aurons les résultats</w:t>
      </w:r>
      <w:r w:rsidR="00273725">
        <w:t xml:space="preserve"> globaux</w:t>
      </w:r>
      <w:r>
        <w:t xml:space="preserve"> suivants :</w:t>
      </w:r>
    </w:p>
    <w:p w:rsidR="005F52AE" w:rsidRDefault="00D54C2C" w:rsidP="00D54C2C">
      <w:r>
        <w:rPr>
          <w:noProof/>
          <w:lang w:eastAsia="fr-FR"/>
        </w:rPr>
        <w:drawing>
          <wp:inline distT="0" distB="0" distL="0" distR="0" wp14:anchorId="684AC4C8" wp14:editId="47A3F1A6">
            <wp:extent cx="3238500" cy="11715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1171575"/>
                    </a:xfrm>
                    <a:prstGeom prst="rect">
                      <a:avLst/>
                    </a:prstGeom>
                  </pic:spPr>
                </pic:pic>
              </a:graphicData>
            </a:graphic>
          </wp:inline>
        </w:drawing>
      </w:r>
    </w:p>
    <w:p w:rsidR="00ED6F4C" w:rsidRDefault="00ED6F4C" w:rsidP="00D54C2C">
      <w:r>
        <w:t xml:space="preserve">Nous remarquons qu’en général, on a un pourcentage </w:t>
      </w:r>
      <w:r w:rsidR="00CF23F1">
        <w:t xml:space="preserve">d’existence d’adresses correctes </w:t>
      </w:r>
      <w:r>
        <w:t>d’à peu près 85% des destinataires recherchés.</w:t>
      </w:r>
      <w:r w:rsidR="005F52AE">
        <w:t xml:space="preserve"> Si nous </w:t>
      </w:r>
      <w:r w:rsidR="00226BFC">
        <w:t>générons plusieurs graines des 4 échantillons, nous aurons les résultats globaux suivants :</w:t>
      </w:r>
    </w:p>
    <w:p w:rsidR="00226BFC" w:rsidRPr="00A44C83" w:rsidRDefault="00226BFC" w:rsidP="00D54C2C">
      <w:pPr>
        <w:rPr>
          <w:u w:val="single"/>
        </w:rPr>
      </w:pPr>
      <w:r w:rsidRPr="00A44C83">
        <w:rPr>
          <w:u w:val="single"/>
        </w:rPr>
        <w:t>Statistiques par graine :</w:t>
      </w:r>
    </w:p>
    <w:p w:rsidR="00226BFC" w:rsidRDefault="00226BFC" w:rsidP="00D54C2C">
      <w:r>
        <w:rPr>
          <w:noProof/>
          <w:lang w:eastAsia="fr-FR"/>
        </w:rPr>
        <w:drawing>
          <wp:inline distT="0" distB="0" distL="0" distR="0" wp14:anchorId="29617D4B" wp14:editId="1A0C8174">
            <wp:extent cx="5760720" cy="12439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43965"/>
                    </a:xfrm>
                    <a:prstGeom prst="rect">
                      <a:avLst/>
                    </a:prstGeom>
                  </pic:spPr>
                </pic:pic>
              </a:graphicData>
            </a:graphic>
          </wp:inline>
        </w:drawing>
      </w:r>
    </w:p>
    <w:p w:rsidR="00226BFC" w:rsidRDefault="00A44C83" w:rsidP="00D54C2C">
      <w:r>
        <w:t>Analyse</w:t>
      </w:r>
      <w:r w:rsidR="00226BFC">
        <w:t xml:space="preserve"> : </w:t>
      </w:r>
    </w:p>
    <w:p w:rsidR="00226BFC" w:rsidRDefault="00226BFC" w:rsidP="00226BFC">
      <w:pPr>
        <w:pStyle w:val="Paragraphedeliste"/>
        <w:numPr>
          <w:ilvl w:val="0"/>
          <w:numId w:val="1"/>
        </w:numPr>
      </w:pPr>
      <w:r>
        <w:t xml:space="preserve">Les moyennes </w:t>
      </w:r>
      <w:r w:rsidR="008C1AB0">
        <w:t xml:space="preserve">des échantillons par graine des </w:t>
      </w:r>
      <w:r>
        <w:t>adresses trouvées varient entre 85.88% et 86.31%, ce qui indique en général, un taux de récupération correcte assez élevé. Cela suggère que le système reste assez consistant à travers les variations.</w:t>
      </w:r>
    </w:p>
    <w:p w:rsidR="00A44C83" w:rsidRDefault="00226BFC" w:rsidP="00D54C2C">
      <w:pPr>
        <w:pStyle w:val="Paragraphedeliste"/>
        <w:numPr>
          <w:ilvl w:val="0"/>
          <w:numId w:val="1"/>
        </w:numPr>
      </w:pPr>
      <w:r>
        <w:t xml:space="preserve">Les écarts type </w:t>
      </w:r>
      <w:r w:rsidR="008C1AB0">
        <w:t xml:space="preserve">des adresses trouvées </w:t>
      </w:r>
      <w:r>
        <w:t xml:space="preserve">sont assez bas (de 0.77 à 1.90), ce qui signifie qu’il n’y a pas trop de fluctuation dans les taux de récupération à travers les graines de test. Nous remarquons quand même un écart type relativement </w:t>
      </w:r>
      <w:r w:rsidR="00A44C83">
        <w:t>élevé pour la graine 4 mais reste tout de même mo</w:t>
      </w:r>
      <w:r w:rsidR="008C1AB0">
        <w:t>déré par rapport à sa moyenne</w:t>
      </w:r>
      <w:r w:rsidR="00A44C83">
        <w:t>.</w:t>
      </w:r>
      <w:r>
        <w:t xml:space="preserve"> </w:t>
      </w:r>
    </w:p>
    <w:p w:rsidR="00226BFC" w:rsidRPr="00A44C83" w:rsidRDefault="00226BFC" w:rsidP="00D54C2C">
      <w:pPr>
        <w:rPr>
          <w:u w:val="single"/>
        </w:rPr>
      </w:pPr>
      <w:r w:rsidRPr="00A44C83">
        <w:rPr>
          <w:u w:val="single"/>
        </w:rPr>
        <w:t>Statistiques globale :</w:t>
      </w:r>
    </w:p>
    <w:p w:rsidR="00226BFC" w:rsidRDefault="00226BFC" w:rsidP="00D54C2C">
      <w:r>
        <w:rPr>
          <w:noProof/>
          <w:lang w:eastAsia="fr-FR"/>
        </w:rPr>
        <w:drawing>
          <wp:inline distT="0" distB="0" distL="0" distR="0" wp14:anchorId="0B3920E0" wp14:editId="2232B761">
            <wp:extent cx="3429000" cy="8667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866775"/>
                    </a:xfrm>
                    <a:prstGeom prst="rect">
                      <a:avLst/>
                    </a:prstGeom>
                  </pic:spPr>
                </pic:pic>
              </a:graphicData>
            </a:graphic>
          </wp:inline>
        </w:drawing>
      </w:r>
    </w:p>
    <w:p w:rsidR="00CF23F1" w:rsidRDefault="00CF23F1" w:rsidP="00A44C83"/>
    <w:p w:rsidR="00A44C83" w:rsidRDefault="00A44C83" w:rsidP="00A44C83">
      <w:r>
        <w:lastRenderedPageBreak/>
        <w:t xml:space="preserve">Analyse : </w:t>
      </w:r>
    </w:p>
    <w:p w:rsidR="00A44C83" w:rsidRDefault="00A44C83" w:rsidP="00A44C83">
      <w:pPr>
        <w:pStyle w:val="Paragraphedeliste"/>
        <w:numPr>
          <w:ilvl w:val="0"/>
          <w:numId w:val="1"/>
        </w:numPr>
      </w:pPr>
      <w:r>
        <w:t>La moyenne des graines et de 86.18 pour les adresses trouvées, ce qui est un assez bon résultat à travers les différentes graines.</w:t>
      </w:r>
    </w:p>
    <w:p w:rsidR="00A44C83" w:rsidRDefault="00A44C83" w:rsidP="00A44C83">
      <w:pPr>
        <w:pStyle w:val="Paragraphedeliste"/>
        <w:numPr>
          <w:ilvl w:val="0"/>
          <w:numId w:val="1"/>
        </w:numPr>
      </w:pPr>
      <w:r>
        <w:t xml:space="preserve">L’écart type de cette moyenne est de 0.36, ce qui renforce la consistance du système à travers les graines. Nous remarquons également que la valeur de l’écart type global est assez petite ce qui indique que la performance ne varie pas trop d’une graine à l’autre. </w:t>
      </w:r>
    </w:p>
    <w:p w:rsidR="00226BFC" w:rsidRDefault="00A44C83" w:rsidP="005427FD">
      <w:pPr>
        <w:pStyle w:val="Paragraphedeliste"/>
        <w:numPr>
          <w:ilvl w:val="0"/>
          <w:numId w:val="1"/>
        </w:numPr>
      </w:pPr>
      <w:r>
        <w:t>La moyenne des écarts type des graines reste assez basse et indique la stabilité relative des graines de tests individuels.</w:t>
      </w:r>
    </w:p>
    <w:p w:rsidR="005427FD" w:rsidRDefault="005427FD" w:rsidP="005427FD">
      <w:r>
        <w:t xml:space="preserve">Nous allons </w:t>
      </w:r>
      <w:r w:rsidR="007772BE">
        <w:t xml:space="preserve">maintenant </w:t>
      </w:r>
      <w:r w:rsidR="00D7014F">
        <w:t>visualiser les scores</w:t>
      </w:r>
      <w:r w:rsidR="00CF23F1">
        <w:t xml:space="preserve"> de</w:t>
      </w:r>
      <w:r w:rsidR="00273725">
        <w:t xml:space="preserve"> similarité</w:t>
      </w:r>
      <w:r w:rsidR="00D7014F">
        <w:t xml:space="preserve"> cosinus associé</w:t>
      </w:r>
      <w:r w:rsidR="00D54C2C">
        <w:t>s</w:t>
      </w:r>
      <w:r w:rsidR="00D7014F">
        <w:t xml:space="preserve"> aux adresses récupérées au premier rang. Bien sûr, nous avons déjà les identifiants des adresses de livraisons qui nous permettent de savoir si nous avons trouvé le bon destinataire ou non :</w:t>
      </w:r>
    </w:p>
    <w:p w:rsidR="00D7014F" w:rsidRDefault="00D7014F" w:rsidP="005427FD">
      <w:r>
        <w:rPr>
          <w:noProof/>
          <w:lang w:eastAsia="fr-FR"/>
        </w:rPr>
        <w:drawing>
          <wp:inline distT="0" distB="0" distL="0" distR="0" wp14:anchorId="7FDBC37A" wp14:editId="3F694C98">
            <wp:extent cx="5413069" cy="358603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1873" cy="3598495"/>
                    </a:xfrm>
                    <a:prstGeom prst="rect">
                      <a:avLst/>
                    </a:prstGeom>
                  </pic:spPr>
                </pic:pic>
              </a:graphicData>
            </a:graphic>
          </wp:inline>
        </w:drawing>
      </w:r>
    </w:p>
    <w:p w:rsidR="00332418" w:rsidRDefault="00BD5993" w:rsidP="005427FD">
      <w:r>
        <w:t xml:space="preserve">Comme </w:t>
      </w:r>
      <w:r w:rsidR="00273725">
        <w:t>nous pouvons</w:t>
      </w:r>
      <w:r>
        <w:t xml:space="preserve"> l’observer, nous remarquons que la majorité de</w:t>
      </w:r>
      <w:r w:rsidR="00463B14">
        <w:t>s</w:t>
      </w:r>
      <w:r>
        <w:t xml:space="preserve"> destinataires trouvés</w:t>
      </w:r>
      <w:r w:rsidR="007772BE">
        <w:t xml:space="preserve"> en bleu</w:t>
      </w:r>
      <w:r>
        <w:t xml:space="preserve"> ont un score de similarité</w:t>
      </w:r>
      <w:r w:rsidR="00ED6F4C">
        <w:t xml:space="preserve"> pondéré</w:t>
      </w:r>
      <w:r>
        <w:t xml:space="preserve"> supérieur</w:t>
      </w:r>
      <w:r w:rsidR="00E36296">
        <w:t xml:space="preserve"> à 0.90. C</w:t>
      </w:r>
      <w:r>
        <w:t>ela n</w:t>
      </w:r>
      <w:r w:rsidR="00E36296">
        <w:t>’ex</w:t>
      </w:r>
      <w:r w:rsidR="00ED6F4C">
        <w:t xml:space="preserve">clut pas que certaines adresses </w:t>
      </w:r>
      <w:r w:rsidR="00E36296">
        <w:t>de destinata</w:t>
      </w:r>
      <w:r w:rsidR="00332418">
        <w:t>ires</w:t>
      </w:r>
      <w:r w:rsidR="00ED6F4C">
        <w:t xml:space="preserve"> trouvées</w:t>
      </w:r>
      <w:r w:rsidR="00332418">
        <w:t xml:space="preserve"> ont un score de similarité</w:t>
      </w:r>
      <w:r w:rsidR="00463B14">
        <w:t xml:space="preserve"> nettement </w:t>
      </w:r>
      <w:r w:rsidR="00E36296">
        <w:t>inférieur</w:t>
      </w:r>
      <w:r w:rsidR="00463B14">
        <w:t>s</w:t>
      </w:r>
      <w:r w:rsidR="00E36296">
        <w:t xml:space="preserve"> à 0.90 jusqu’à arriver à </w:t>
      </w:r>
      <w:r w:rsidR="00463B14">
        <w:t>0.51 pour certaines.</w:t>
      </w:r>
    </w:p>
    <w:p w:rsidR="00CF23F1" w:rsidRDefault="00CF23F1" w:rsidP="005427FD"/>
    <w:p w:rsidR="00CF23F1" w:rsidRDefault="00CF23F1" w:rsidP="005427FD"/>
    <w:p w:rsidR="00CF23F1" w:rsidRDefault="00CF23F1" w:rsidP="005427FD"/>
    <w:p w:rsidR="00CF23F1" w:rsidRDefault="00CF23F1" w:rsidP="005427FD"/>
    <w:p w:rsidR="00CF23F1" w:rsidRDefault="00CF23F1" w:rsidP="005427FD"/>
    <w:p w:rsidR="00CF23F1" w:rsidRDefault="00CF23F1" w:rsidP="005427FD"/>
    <w:p w:rsidR="00CF23F1" w:rsidRDefault="00CF23F1" w:rsidP="005427FD"/>
    <w:p w:rsidR="00E36296" w:rsidRDefault="00E36296" w:rsidP="005427FD">
      <w:r>
        <w:lastRenderedPageBreak/>
        <w:t xml:space="preserve">Quelques exemples de </w:t>
      </w:r>
      <w:r w:rsidR="00332418">
        <w:t>certaines adresses trouvées</w:t>
      </w:r>
      <w:r>
        <w:t xml:space="preserve"> </w:t>
      </w:r>
      <w:r w:rsidR="00463B14">
        <w:t>avec</w:t>
      </w:r>
      <w:r>
        <w:t xml:space="preserve"> un score</w:t>
      </w:r>
      <w:r w:rsidR="00ED6F4C">
        <w:t xml:space="preserve"> pondéré</w:t>
      </w:r>
      <w:r>
        <w:t xml:space="preserve"> </w:t>
      </w:r>
      <w:r w:rsidR="004A29E8">
        <w:t>en dessous de 0.90</w:t>
      </w:r>
      <w:r>
        <w:t> :</w:t>
      </w:r>
    </w:p>
    <w:p w:rsidR="00BD5993" w:rsidRDefault="00A63515" w:rsidP="005427FD">
      <w:r>
        <w:rPr>
          <w:noProof/>
          <w:lang w:eastAsia="fr-FR"/>
        </w:rPr>
        <w:drawing>
          <wp:inline distT="0" distB="0" distL="0" distR="0" wp14:anchorId="1B0EBFB4" wp14:editId="39516AD4">
            <wp:extent cx="5760720" cy="230060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00605"/>
                    </a:xfrm>
                    <a:prstGeom prst="rect">
                      <a:avLst/>
                    </a:prstGeom>
                  </pic:spPr>
                </pic:pic>
              </a:graphicData>
            </a:graphic>
          </wp:inline>
        </w:drawing>
      </w:r>
    </w:p>
    <w:p w:rsidR="00A63515" w:rsidRDefault="00A63515" w:rsidP="005427FD">
      <w:r>
        <w:t xml:space="preserve">Dans le tableau, à droite nous avons le score de similarité </w:t>
      </w:r>
      <w:r w:rsidR="004A29E8">
        <w:t>pondéré</w:t>
      </w:r>
      <w:r>
        <w:t xml:space="preserve"> et</w:t>
      </w:r>
      <w:r w:rsidR="007772BE">
        <w:t xml:space="preserve"> le score de similarité maximum </w:t>
      </w:r>
      <w:r w:rsidR="004A29E8">
        <w:t>entre les différents types d’encodage</w:t>
      </w:r>
      <w:r>
        <w:t xml:space="preserve">. Le problème ici est que si nous prenons un seuil d’acceptation sur le score </w:t>
      </w:r>
      <w:r w:rsidR="00273725">
        <w:t>pondéré</w:t>
      </w:r>
      <w:r>
        <w:t xml:space="preserve"> disant « &gt; 0.90 », nous ne pouvons pas prendre les adresses correctes avec un score en dessous. Si</w:t>
      </w:r>
      <w:r w:rsidR="007772BE">
        <w:t xml:space="preserve"> nous observons le score maximum</w:t>
      </w:r>
      <w:r>
        <w:t xml:space="preserve">, nous remarquons qu’il est plus élevé mais ce score est un score </w:t>
      </w:r>
      <w:r w:rsidR="007772BE">
        <w:t xml:space="preserve">provenant </w:t>
      </w:r>
      <w:r>
        <w:t xml:space="preserve">d’un seul </w:t>
      </w:r>
      <w:r w:rsidR="00CF23F1">
        <w:t>type d’</w:t>
      </w:r>
      <w:r>
        <w:t>encodage.</w:t>
      </w:r>
      <w:r w:rsidR="004A29E8">
        <w:t xml:space="preserve"> </w:t>
      </w:r>
      <w:r w:rsidR="00273725">
        <w:t>Nous pourrons le considérer comme un score suffisant avec un seuil choisi mais dans ce cas-là, il faut un seuil d’acception pour chaque type d’</w:t>
      </w:r>
      <w:r w:rsidR="00A12501">
        <w:t>encodage</w:t>
      </w:r>
      <w:r w:rsidR="00273725">
        <w:t>.</w:t>
      </w:r>
    </w:p>
    <w:p w:rsidR="00D54C2C" w:rsidRPr="00644A64" w:rsidRDefault="00644A64" w:rsidP="00273725">
      <w:pPr>
        <w:rPr>
          <w:i/>
        </w:rPr>
      </w:pPr>
      <w:r w:rsidRPr="00644A64">
        <w:rPr>
          <w:i/>
        </w:rPr>
        <w:t>« </w:t>
      </w:r>
      <w:r w:rsidR="00A63515" w:rsidRPr="00644A64">
        <w:rPr>
          <w:i/>
        </w:rPr>
        <w:t>La question est de trouver une méthode qui nous permettrait</w:t>
      </w:r>
      <w:r w:rsidR="00D54C2C" w:rsidRPr="00644A64">
        <w:rPr>
          <w:i/>
        </w:rPr>
        <w:t xml:space="preserve"> de prendre ou pas la décision d’accepter une </w:t>
      </w:r>
      <w:r w:rsidR="007772BE">
        <w:rPr>
          <w:i/>
        </w:rPr>
        <w:t xml:space="preserve">des </w:t>
      </w:r>
      <w:r w:rsidR="00D54C2C" w:rsidRPr="00644A64">
        <w:rPr>
          <w:i/>
        </w:rPr>
        <w:t xml:space="preserve">adresse de destinataire </w:t>
      </w:r>
      <w:r w:rsidR="007772BE">
        <w:rPr>
          <w:i/>
        </w:rPr>
        <w:t xml:space="preserve">dans la liste </w:t>
      </w:r>
      <w:r w:rsidR="00D54C2C" w:rsidRPr="00644A64">
        <w:rPr>
          <w:i/>
        </w:rPr>
        <w:t>comme « match » avec l’adresse de livraison</w:t>
      </w:r>
      <w:r w:rsidR="004A29E8" w:rsidRPr="00644A64">
        <w:rPr>
          <w:i/>
        </w:rPr>
        <w:t>.</w:t>
      </w:r>
      <w:r w:rsidRPr="00644A64">
        <w:rPr>
          <w:i/>
        </w:rPr>
        <w:t> »</w:t>
      </w:r>
    </w:p>
    <w:p w:rsidR="00D54C2C" w:rsidRDefault="00D54C2C" w:rsidP="005427FD">
      <w:r>
        <w:t>Inversement dans les graphes, nous remarquons aussi que certaines adresses non trouvées</w:t>
      </w:r>
      <w:r w:rsidR="007772BE">
        <w:t xml:space="preserve"> en orange</w:t>
      </w:r>
      <w:r>
        <w:t xml:space="preserve"> ont un score pondéré très éle</w:t>
      </w:r>
      <w:r w:rsidR="00F97494">
        <w:t>vé</w:t>
      </w:r>
      <w:r w:rsidR="007772BE">
        <w:t xml:space="preserve"> (&gt;</w:t>
      </w:r>
      <w:r w:rsidR="008B13B0">
        <w:t xml:space="preserve"> </w:t>
      </w:r>
      <w:r w:rsidR="007772BE">
        <w:t>0.90 aussi)</w:t>
      </w:r>
      <w:r w:rsidR="00F97494">
        <w:t>. Après investigat</w:t>
      </w:r>
      <w:r w:rsidR="007772BE">
        <w:t>ion, nous nous apercev</w:t>
      </w:r>
      <w:r w:rsidR="00F97494">
        <w:t>ons que ces adresses son</w:t>
      </w:r>
      <w:r w:rsidR="008B13B0">
        <w:t>t</w:t>
      </w:r>
      <w:r w:rsidR="00F97494">
        <w:t xml:space="preserve"> des doublons dans la base des données et qu’en réalité, ce sont des bonnes réponses.</w:t>
      </w:r>
      <w:r w:rsidR="005C0DAE">
        <w:t xml:space="preserve"> Ces doublons biaiserons toujours les résultats car</w:t>
      </w:r>
      <w:r w:rsidR="00F97494">
        <w:t xml:space="preserve"> </w:t>
      </w:r>
      <w:r w:rsidR="005C0DAE">
        <w:t>pour l’instant, nous n’avons pas réussi à tous les fusionner.</w:t>
      </w:r>
    </w:p>
    <w:p w:rsidR="00F97494" w:rsidRDefault="00F97494" w:rsidP="00F97494">
      <w:r>
        <w:t>Quelques exemples de certaines adress</w:t>
      </w:r>
      <w:r w:rsidR="005C0DAE">
        <w:t>es non trouvées avec un score au-dessus</w:t>
      </w:r>
      <w:r>
        <w:t xml:space="preserve"> de 0.90 sur le score pondéré :</w:t>
      </w:r>
    </w:p>
    <w:p w:rsidR="00F97494" w:rsidRDefault="00F97494" w:rsidP="005427FD">
      <w:r>
        <w:rPr>
          <w:noProof/>
          <w:lang w:eastAsia="fr-FR"/>
        </w:rPr>
        <w:drawing>
          <wp:inline distT="0" distB="0" distL="0" distR="0" wp14:anchorId="39A31C8F" wp14:editId="5DE76557">
            <wp:extent cx="5760720" cy="244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41575"/>
                    </a:xfrm>
                    <a:prstGeom prst="rect">
                      <a:avLst/>
                    </a:prstGeom>
                  </pic:spPr>
                </pic:pic>
              </a:graphicData>
            </a:graphic>
          </wp:inline>
        </w:drawing>
      </w:r>
    </w:p>
    <w:p w:rsidR="007772BE" w:rsidRDefault="007772BE" w:rsidP="005427FD"/>
    <w:p w:rsidR="00273725" w:rsidRDefault="00273725" w:rsidP="005427FD">
      <w:pPr>
        <w:rPr>
          <w:noProof/>
          <w:lang w:eastAsia="fr-FR"/>
        </w:rPr>
      </w:pPr>
      <w:r>
        <w:rPr>
          <w:noProof/>
          <w:lang w:eastAsia="fr-FR"/>
        </w:rPr>
        <w:t>Nous avons effectué une estimation de seuil d’acceptation pour le score pondéré sur les scores des premiers rang. Nous calculons les metrics suivantes : accuracy, précision, rappel et F1 score et nous choissons le seuil qui produit le meilleur F1 score. Les graphes s</w:t>
      </w:r>
      <w:r w:rsidR="007772BE">
        <w:rPr>
          <w:noProof/>
          <w:lang w:eastAsia="fr-FR"/>
        </w:rPr>
        <w:t>uivant montrent</w:t>
      </w:r>
      <w:r>
        <w:rPr>
          <w:noProof/>
          <w:lang w:eastAsia="fr-FR"/>
        </w:rPr>
        <w:t xml:space="preserve"> les résultats pour nos 4 échantillons :</w:t>
      </w:r>
    </w:p>
    <w:p w:rsidR="002027AA" w:rsidRDefault="00273725" w:rsidP="002027AA">
      <w:r>
        <w:rPr>
          <w:noProof/>
          <w:lang w:eastAsia="fr-FR"/>
        </w:rPr>
        <w:drawing>
          <wp:inline distT="0" distB="0" distL="0" distR="0" wp14:anchorId="43D423E3" wp14:editId="40E2FAA9">
            <wp:extent cx="5776529" cy="349062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3150" cy="3500666"/>
                    </a:xfrm>
                    <a:prstGeom prst="rect">
                      <a:avLst/>
                    </a:prstGeom>
                  </pic:spPr>
                </pic:pic>
              </a:graphicData>
            </a:graphic>
          </wp:inline>
        </w:drawing>
      </w:r>
    </w:p>
    <w:p w:rsidR="005647CC" w:rsidRDefault="00A12501" w:rsidP="002027AA">
      <w:r>
        <w:t>Ici le seuil varie entre 0.70, 0.71 et 0.78 ce qui n’est pas très optimal. Nous remarquons également, le F1 score très élevé pour</w:t>
      </w:r>
      <w:r w:rsidR="00260B9E">
        <w:t xml:space="preserve"> ces </w:t>
      </w:r>
      <w:r>
        <w:t>seuils optimaux</w:t>
      </w:r>
      <w:r w:rsidR="008B13B0">
        <w:t xml:space="preserve"> en haut des graphes</w:t>
      </w:r>
      <w:r>
        <w:t>, ce qui nous encourage à croire qu’un seuil de validation bien choisi, nous permettrait d’identifier la majorité des adresses de livraison.</w:t>
      </w:r>
    </w:p>
    <w:p w:rsidR="00377702" w:rsidRDefault="00377702" w:rsidP="002027AA"/>
    <w:p w:rsidR="00377702" w:rsidRDefault="00377702" w:rsidP="002027AA"/>
    <w:p w:rsidR="00377702" w:rsidRDefault="00377702" w:rsidP="002027AA"/>
    <w:p w:rsidR="00377702" w:rsidRDefault="00377702" w:rsidP="002027AA"/>
    <w:p w:rsidR="00377702" w:rsidRDefault="00377702" w:rsidP="002027AA"/>
    <w:p w:rsidR="00377702" w:rsidRDefault="00377702" w:rsidP="002027AA"/>
    <w:p w:rsidR="00377702" w:rsidRDefault="00377702" w:rsidP="002027AA"/>
    <w:p w:rsidR="00377702" w:rsidRDefault="00377702" w:rsidP="002027AA"/>
    <w:p w:rsidR="00377702" w:rsidRDefault="00377702" w:rsidP="002027AA"/>
    <w:p w:rsidR="00377702" w:rsidRDefault="00377702" w:rsidP="002027AA"/>
    <w:p w:rsidR="00377702" w:rsidRDefault="00377702" w:rsidP="002027AA"/>
    <w:p w:rsidR="0087376E" w:rsidRDefault="0087376E" w:rsidP="002027AA">
      <w:r>
        <w:lastRenderedPageBreak/>
        <w:t>Nous avons également estimé le seuil optimal</w:t>
      </w:r>
      <w:r w:rsidR="006A684A">
        <w:t xml:space="preserve"> avec la statistique de </w:t>
      </w:r>
      <w:r w:rsidR="006A684A" w:rsidRPr="008B13B0">
        <w:rPr>
          <w:i/>
        </w:rPr>
        <w:t>Youden’s  J</w:t>
      </w:r>
      <w:r w:rsidR="006A684A">
        <w:t xml:space="preserve"> qui nous a permis d’afficher les courbes ROC suivantes :   </w:t>
      </w:r>
    </w:p>
    <w:p w:rsidR="006A684A" w:rsidRDefault="006A684A" w:rsidP="002027AA">
      <w:r>
        <w:rPr>
          <w:noProof/>
          <w:lang w:eastAsia="fr-FR"/>
        </w:rPr>
        <w:drawing>
          <wp:inline distT="0" distB="0" distL="0" distR="0" wp14:anchorId="1BA59DE8" wp14:editId="50C2F248">
            <wp:extent cx="5513696" cy="3309312"/>
            <wp:effectExtent l="0" t="0" r="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3696" cy="3309312"/>
                    </a:xfrm>
                    <a:prstGeom prst="rect">
                      <a:avLst/>
                    </a:prstGeom>
                  </pic:spPr>
                </pic:pic>
              </a:graphicData>
            </a:graphic>
          </wp:inline>
        </w:drawing>
      </w:r>
    </w:p>
    <w:p w:rsidR="006A684A" w:rsidRDefault="006A684A" w:rsidP="002027AA">
      <w:r>
        <w:t>Les seuils estimés</w:t>
      </w:r>
      <w:r w:rsidR="00FD2D42">
        <w:t xml:space="preserve"> (0.81, 0.84, 0.78)</w:t>
      </w:r>
      <w:r>
        <w:t xml:space="preserve"> sont nettement élevés que ceux qui sont estimés sur le F1 score. </w:t>
      </w:r>
      <w:r w:rsidR="00EE7AC7">
        <w:t xml:space="preserve"> </w:t>
      </w:r>
      <w:r>
        <w:t>Nous validons</w:t>
      </w:r>
      <w:r w:rsidR="00EE7AC7">
        <w:t xml:space="preserve"> tous</w:t>
      </w:r>
      <w:r>
        <w:t xml:space="preserve"> ses seuils sur le 5</w:t>
      </w:r>
      <w:r w:rsidRPr="006A684A">
        <w:rPr>
          <w:vertAlign w:val="superscript"/>
        </w:rPr>
        <w:t>ème</w:t>
      </w:r>
      <w:r>
        <w:t xml:space="preserve"> échantillon de test et comparons les résultats :</w:t>
      </w:r>
    </w:p>
    <w:p w:rsidR="00FD2D42" w:rsidRPr="00FD2D42" w:rsidRDefault="00FD2D42" w:rsidP="002027AA">
      <w:pPr>
        <w:rPr>
          <w:u w:val="single"/>
        </w:rPr>
      </w:pPr>
      <w:r w:rsidRPr="00FD2D42">
        <w:rPr>
          <w:u w:val="single"/>
        </w:rPr>
        <w:t>Courbe Roc et matrice de confusions</w:t>
      </w:r>
      <w:r w:rsidR="008B13B0">
        <w:rPr>
          <w:u w:val="single"/>
        </w:rPr>
        <w:t> :</w:t>
      </w:r>
    </w:p>
    <w:p w:rsidR="00FD2D42" w:rsidRDefault="00FD2D42" w:rsidP="002027AA">
      <w:r>
        <w:rPr>
          <w:noProof/>
          <w:lang w:eastAsia="fr-FR"/>
        </w:rPr>
        <w:drawing>
          <wp:inline distT="0" distB="0" distL="0" distR="0" wp14:anchorId="44967F95" wp14:editId="42B828B4">
            <wp:extent cx="5760720" cy="35953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95370"/>
                    </a:xfrm>
                    <a:prstGeom prst="rect">
                      <a:avLst/>
                    </a:prstGeom>
                  </pic:spPr>
                </pic:pic>
              </a:graphicData>
            </a:graphic>
          </wp:inline>
        </w:drawing>
      </w:r>
    </w:p>
    <w:p w:rsidR="00EE7AC7" w:rsidRDefault="00FD2D42" w:rsidP="002027AA">
      <w:r>
        <w:rPr>
          <w:noProof/>
          <w:lang w:eastAsia="fr-FR"/>
        </w:rPr>
        <w:lastRenderedPageBreak/>
        <w:drawing>
          <wp:inline distT="0" distB="0" distL="0" distR="0" wp14:anchorId="6FCFF4D2" wp14:editId="6DE3A338">
            <wp:extent cx="5760720" cy="3606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06800"/>
                    </a:xfrm>
                    <a:prstGeom prst="rect">
                      <a:avLst/>
                    </a:prstGeom>
                  </pic:spPr>
                </pic:pic>
              </a:graphicData>
            </a:graphic>
          </wp:inline>
        </w:drawing>
      </w:r>
    </w:p>
    <w:p w:rsidR="00FD2D42" w:rsidRDefault="00FD2D42" w:rsidP="002027AA">
      <w:r>
        <w:t>Les résultats sont assez bon contenu les seuils choisis. Nous remarquons tout de même une diminution dans les faux positives en haut à droite de chaque matrice de confusion quand le seuil augmente. L’augmentation du seuil augmente auss</w:t>
      </w:r>
      <w:r w:rsidR="008B13B0">
        <w:t>i la surface AUC.</w:t>
      </w:r>
    </w:p>
    <w:p w:rsidR="008B13B0" w:rsidRDefault="008B13B0" w:rsidP="002027AA">
      <w:r>
        <w:t>En fin de compte ce qui inacceptable quand nous choisissons une adresse sur la base d’un seuil et de ne pas se tromper par rapport au faux positifs. Nous avons analysé ces adresses apparues en faux pos</w:t>
      </w:r>
      <w:r w:rsidR="00377702">
        <w:t>itifs avec le seuil 0.70 et nous avons trouvé que bon nombre d’entre eux sont des</w:t>
      </w:r>
      <w:r>
        <w:t xml:space="preserve"> doublons d’adresses et en fin de compte c’est des bonnes réponses.</w:t>
      </w:r>
    </w:p>
    <w:p w:rsidR="00C70524" w:rsidRDefault="00C70524" w:rsidP="002027AA">
      <w:r>
        <w:t>Quelques exemples de faux positifs :</w:t>
      </w:r>
    </w:p>
    <w:p w:rsidR="00C70524" w:rsidRDefault="00C70524" w:rsidP="002027AA">
      <w:r>
        <w:rPr>
          <w:noProof/>
          <w:lang w:eastAsia="fr-FR"/>
        </w:rPr>
        <w:drawing>
          <wp:inline distT="0" distB="0" distL="0" distR="0" wp14:anchorId="32BCCE0A" wp14:editId="1FB67F21">
            <wp:extent cx="5760720" cy="221551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215515"/>
                    </a:xfrm>
                    <a:prstGeom prst="rect">
                      <a:avLst/>
                    </a:prstGeom>
                  </pic:spPr>
                </pic:pic>
              </a:graphicData>
            </a:graphic>
          </wp:inline>
        </w:drawing>
      </w:r>
    </w:p>
    <w:p w:rsidR="00A12501" w:rsidRPr="00273725" w:rsidRDefault="00A12501" w:rsidP="00A12501">
      <w:pPr>
        <w:pStyle w:val="Titre5"/>
      </w:pPr>
      <w:r>
        <w:t>Tous les rangs :</w:t>
      </w:r>
    </w:p>
    <w:p w:rsidR="00A12501" w:rsidRDefault="00A12501" w:rsidP="002027AA">
      <w:r>
        <w:t>Nous estimons qu’une adresse recherchée s</w:t>
      </w:r>
      <w:r w:rsidR="008803AB">
        <w:t>i elle</w:t>
      </w:r>
      <w:r>
        <w:t xml:space="preserve"> existe ne se trouve pas forcément dans le premier rang en raison </w:t>
      </w:r>
      <w:r w:rsidR="007772BE">
        <w:t xml:space="preserve">des divers </w:t>
      </w:r>
      <w:r>
        <w:t>écriture</w:t>
      </w:r>
      <w:r w:rsidR="007772BE">
        <w:t>s</w:t>
      </w:r>
      <w:r>
        <w:t xml:space="preserve"> pour une adresse recherchée </w:t>
      </w:r>
      <w:r w:rsidR="007772BE">
        <w:t xml:space="preserve">(les différents alias) </w:t>
      </w:r>
      <w:r>
        <w:t xml:space="preserve">et par conséquent, une adresse de livraison si elle est </w:t>
      </w:r>
      <w:r w:rsidR="007772BE">
        <w:t>écrite différemment</w:t>
      </w:r>
      <w:r>
        <w:t xml:space="preserve">, son adresse de destinataire </w:t>
      </w:r>
      <w:r>
        <w:lastRenderedPageBreak/>
        <w:t>candidate peut se trouvée dans le 2 ou</w:t>
      </w:r>
      <w:r w:rsidR="000359F2">
        <w:t xml:space="preserve"> 3</w:t>
      </w:r>
      <w:r w:rsidR="000359F2" w:rsidRPr="000359F2">
        <w:rPr>
          <w:vertAlign w:val="superscript"/>
        </w:rPr>
        <w:t>ème</w:t>
      </w:r>
      <w:r w:rsidR="000359F2">
        <w:t xml:space="preserve"> rang</w:t>
      </w:r>
      <w:r>
        <w:t xml:space="preserve"> </w:t>
      </w:r>
      <w:r w:rsidR="000359F2">
        <w:t>voir les rangs peu probables comme le 9 ou 10</w:t>
      </w:r>
      <w:r w:rsidR="000359F2" w:rsidRPr="000359F2">
        <w:rPr>
          <w:vertAlign w:val="superscript"/>
        </w:rPr>
        <w:t>ème</w:t>
      </w:r>
      <w:r w:rsidR="000359F2">
        <w:t xml:space="preserve"> rang.</w:t>
      </w:r>
    </w:p>
    <w:p w:rsidR="000359F2" w:rsidRDefault="000359F2" w:rsidP="002027AA">
      <w:r>
        <w:rPr>
          <w:noProof/>
          <w:lang w:eastAsia="fr-FR"/>
        </w:rPr>
        <w:drawing>
          <wp:inline distT="0" distB="0" distL="0" distR="0" wp14:anchorId="76D9E965" wp14:editId="2A59D052">
            <wp:extent cx="3314700" cy="1162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700" cy="1162050"/>
                    </a:xfrm>
                    <a:prstGeom prst="rect">
                      <a:avLst/>
                    </a:prstGeom>
                  </pic:spPr>
                </pic:pic>
              </a:graphicData>
            </a:graphic>
          </wp:inline>
        </w:drawing>
      </w:r>
    </w:p>
    <w:p w:rsidR="008803AB" w:rsidRDefault="00996DB7" w:rsidP="002027AA">
      <w:r>
        <w:t xml:space="preserve">Nous remarquons une nette augmentation des pourcentages de </w:t>
      </w:r>
      <w:r w:rsidR="007772BE">
        <w:t>d’identification</w:t>
      </w:r>
      <w:r>
        <w:t xml:space="preserve"> des adresses recherchées. </w:t>
      </w:r>
      <w:r w:rsidR="008803AB">
        <w:t>Nous effectuons les mêmes tests à travers les graines de génération d’échantillons</w:t>
      </w:r>
      <w:r w:rsidR="00356713">
        <w:t> :</w:t>
      </w:r>
    </w:p>
    <w:p w:rsidR="00356713" w:rsidRPr="00356713" w:rsidRDefault="00356713" w:rsidP="002027AA">
      <w:pPr>
        <w:rPr>
          <w:u w:val="single"/>
        </w:rPr>
      </w:pPr>
      <w:r w:rsidRPr="00A44C83">
        <w:rPr>
          <w:u w:val="single"/>
        </w:rPr>
        <w:t>Statistiques par graine :</w:t>
      </w:r>
    </w:p>
    <w:p w:rsidR="00356713" w:rsidRDefault="00356713" w:rsidP="002027AA">
      <w:r>
        <w:rPr>
          <w:noProof/>
          <w:lang w:eastAsia="fr-FR"/>
        </w:rPr>
        <w:drawing>
          <wp:inline distT="0" distB="0" distL="0" distR="0" wp14:anchorId="056BF4A1" wp14:editId="6D9D5798">
            <wp:extent cx="5760720" cy="111061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10615"/>
                    </a:xfrm>
                    <a:prstGeom prst="rect">
                      <a:avLst/>
                    </a:prstGeom>
                  </pic:spPr>
                </pic:pic>
              </a:graphicData>
            </a:graphic>
          </wp:inline>
        </w:drawing>
      </w:r>
      <w:r w:rsidR="008803AB">
        <w:t xml:space="preserve"> </w:t>
      </w:r>
    </w:p>
    <w:p w:rsidR="00356713" w:rsidRPr="00356713" w:rsidRDefault="00356713" w:rsidP="002027AA">
      <w:pPr>
        <w:rPr>
          <w:u w:val="single"/>
        </w:rPr>
      </w:pPr>
      <w:r w:rsidRPr="00A44C83">
        <w:rPr>
          <w:u w:val="single"/>
        </w:rPr>
        <w:t>Statistiques globale</w:t>
      </w:r>
      <w:r w:rsidR="001B6CDF">
        <w:rPr>
          <w:u w:val="single"/>
        </w:rPr>
        <w:t>s</w:t>
      </w:r>
      <w:r w:rsidRPr="00A44C83">
        <w:rPr>
          <w:u w:val="single"/>
        </w:rPr>
        <w:t> :</w:t>
      </w:r>
    </w:p>
    <w:p w:rsidR="00356713" w:rsidRDefault="00356713" w:rsidP="002027AA">
      <w:r>
        <w:rPr>
          <w:noProof/>
          <w:lang w:eastAsia="fr-FR"/>
        </w:rPr>
        <w:drawing>
          <wp:inline distT="0" distB="0" distL="0" distR="0" wp14:anchorId="62C08792" wp14:editId="48874653">
            <wp:extent cx="3409950" cy="9048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904875"/>
                    </a:xfrm>
                    <a:prstGeom prst="rect">
                      <a:avLst/>
                    </a:prstGeom>
                  </pic:spPr>
                </pic:pic>
              </a:graphicData>
            </a:graphic>
          </wp:inline>
        </w:drawing>
      </w:r>
    </w:p>
    <w:p w:rsidR="00356713" w:rsidRDefault="00356713" w:rsidP="002027AA">
      <w:r>
        <w:t>Nous remarquons que les augmentations observées p</w:t>
      </w:r>
      <w:r w:rsidR="007772BE">
        <w:t>our une graine</w:t>
      </w:r>
      <w:r>
        <w:t xml:space="preserve"> reste</w:t>
      </w:r>
      <w:r w:rsidR="007772BE">
        <w:t>nt</w:t>
      </w:r>
      <w:r>
        <w:t xml:space="preserve"> consistants et au même niveau pour le reste des graines. Les analyses sont similaires quand nous prenons en compte tous les rangs.</w:t>
      </w:r>
    </w:p>
    <w:p w:rsidR="00A93620" w:rsidRDefault="00A93620" w:rsidP="002027AA">
      <w:r>
        <w:t xml:space="preserve">Nous visualisons les scores de similarité également. </w:t>
      </w:r>
      <w:r>
        <w:rPr>
          <w:noProof/>
          <w:lang w:eastAsia="fr-FR"/>
        </w:rPr>
        <w:drawing>
          <wp:inline distT="0" distB="0" distL="0" distR="0" wp14:anchorId="6C217FC4" wp14:editId="26C89BA0">
            <wp:extent cx="4462265" cy="296156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4221" cy="2962862"/>
                    </a:xfrm>
                    <a:prstGeom prst="rect">
                      <a:avLst/>
                    </a:prstGeom>
                  </pic:spPr>
                </pic:pic>
              </a:graphicData>
            </a:graphic>
          </wp:inline>
        </w:drawing>
      </w:r>
    </w:p>
    <w:p w:rsidR="00A93620" w:rsidRDefault="00173F8E" w:rsidP="00A93620">
      <w:r>
        <w:lastRenderedPageBreak/>
        <w:t>Nous remarqu</w:t>
      </w:r>
      <w:r w:rsidR="00A93620">
        <w:t xml:space="preserve">ons </w:t>
      </w:r>
      <w:r>
        <w:t xml:space="preserve">ici </w:t>
      </w:r>
      <w:r w:rsidR="00A93620">
        <w:t>que bon nombre d’adresses trouvées ont des scores très bas. Il faut noter ici que ces scores sont ramassés à travers tous les candidats de toutes les requêtes d’adresses de livraisons reçues, ce qui veut dire que plusieurs groupes de score</w:t>
      </w:r>
      <w:r>
        <w:t>s</w:t>
      </w:r>
      <w:r w:rsidR="00A93620">
        <w:t xml:space="preserve"> en bleu sont pour une même requête. C’est le principe des alias d’adresses. Nous pouvons donc</w:t>
      </w:r>
      <w:r w:rsidR="008C1AB0">
        <w:t xml:space="preserve"> avoir pour une requête, plusieurs</w:t>
      </w:r>
      <w:r w:rsidR="00A93620">
        <w:t xml:space="preserve"> bonnes réponses à partir du moment </w:t>
      </w:r>
      <w:r>
        <w:t>où</w:t>
      </w:r>
      <w:r w:rsidR="00260B9E">
        <w:t xml:space="preserve"> le</w:t>
      </w:r>
      <w:r w:rsidR="00A93620">
        <w:t xml:space="preserve"> destina</w:t>
      </w:r>
      <w:r w:rsidR="00260B9E">
        <w:t>taire recherché</w:t>
      </w:r>
      <w:r>
        <w:t xml:space="preserve"> a plus</w:t>
      </w:r>
      <w:r w:rsidR="008C1AB0">
        <w:t>ieurs</w:t>
      </w:r>
      <w:r>
        <w:t xml:space="preserve"> alias, ce qui explique les scores assez bas car la récupération des adresses recherchées se fait avec le tri des scores.</w:t>
      </w:r>
    </w:p>
    <w:p w:rsidR="003F7224" w:rsidRDefault="003F7224" w:rsidP="003F7224">
      <w:r>
        <w:t xml:space="preserve">Quelques exemples de certaines adresses trouvées avec un score </w:t>
      </w:r>
      <w:r w:rsidR="004F029F">
        <w:t>vraiment bas</w:t>
      </w:r>
      <w:r>
        <w:t> :</w:t>
      </w:r>
    </w:p>
    <w:p w:rsidR="004F029F" w:rsidRDefault="008278B6" w:rsidP="003F7224">
      <w:r>
        <w:rPr>
          <w:noProof/>
          <w:lang w:eastAsia="fr-FR"/>
        </w:rPr>
        <w:drawing>
          <wp:inline distT="0" distB="0" distL="0" distR="0" wp14:anchorId="575BE22F" wp14:editId="46F849A1">
            <wp:extent cx="5760720" cy="23647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364740"/>
                    </a:xfrm>
                    <a:prstGeom prst="rect">
                      <a:avLst/>
                    </a:prstGeom>
                  </pic:spPr>
                </pic:pic>
              </a:graphicData>
            </a:graphic>
          </wp:inline>
        </w:drawing>
      </w:r>
    </w:p>
    <w:p w:rsidR="005C0DAE" w:rsidRDefault="008C1AB0" w:rsidP="003F7224">
      <w:r>
        <w:t xml:space="preserve">Nous remarquons ici que le nombre de répétition influence énormément le score pondéré car comme nous pouvons l’observer les scores maximaux sont très élevés. Ces adresses sont des alias récupéré assez bas dans la liste </w:t>
      </w:r>
      <w:r w:rsidR="00644A64">
        <w:t>car leurs nombre de répétition parmi les modèles</w:t>
      </w:r>
      <w:r w:rsidR="007772BE">
        <w:t xml:space="preserve"> d’encodage </w:t>
      </w:r>
      <w:r w:rsidR="00644A64">
        <w:t>est assez bas</w:t>
      </w:r>
      <w:r w:rsidR="005C0DAE">
        <w:t xml:space="preserve"> (2 ou 3 répétitions)</w:t>
      </w:r>
      <w:r w:rsidR="007772BE">
        <w:t>.</w:t>
      </w:r>
      <w:r w:rsidR="00644A64">
        <w:t xml:space="preserve"> </w:t>
      </w:r>
    </w:p>
    <w:p w:rsidR="005C0DAE" w:rsidRDefault="005C0DAE" w:rsidP="003F7224">
      <w:r>
        <w:t>Les autres</w:t>
      </w:r>
      <w:r w:rsidR="008C1AB0">
        <w:t xml:space="preserve"> alias associé</w:t>
      </w:r>
      <w:r w:rsidR="00644A64">
        <w:t>s</w:t>
      </w:r>
      <w:r w:rsidR="008C1AB0">
        <w:t xml:space="preserve"> ont été trouvés plus haut dans la liste avec des scores pondérés plus élevés</w:t>
      </w:r>
      <w:r w:rsidR="00644A64">
        <w:t xml:space="preserve"> car le nombre de répétition élevé n’a pas influencé leurs scores</w:t>
      </w:r>
      <w:r>
        <w:t> :</w:t>
      </w:r>
    </w:p>
    <w:p w:rsidR="005C0DAE" w:rsidRDefault="005C0DAE" w:rsidP="003F7224">
      <w:r>
        <w:rPr>
          <w:noProof/>
          <w:lang w:eastAsia="fr-FR"/>
        </w:rPr>
        <w:drawing>
          <wp:inline distT="0" distB="0" distL="0" distR="0" wp14:anchorId="5EB848F6" wp14:editId="6504344C">
            <wp:extent cx="5760720" cy="26358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35885"/>
                    </a:xfrm>
                    <a:prstGeom prst="rect">
                      <a:avLst/>
                    </a:prstGeom>
                  </pic:spPr>
                </pic:pic>
              </a:graphicData>
            </a:graphic>
          </wp:inline>
        </w:drawing>
      </w:r>
    </w:p>
    <w:p w:rsidR="008B13B0" w:rsidRDefault="005C0DAE" w:rsidP="003F7224">
      <w:r>
        <w:t>La critique que nous pouvons avoir ici est comment faire si l’adresse correcte recherché</w:t>
      </w:r>
      <w:r w:rsidR="00F81224">
        <w:t>e</w:t>
      </w:r>
      <w:r>
        <w:t xml:space="preserve"> est répétée 2 ou 3 fois mais que ces scores sont assez élevés et inversement les adresses fausses non recherchées se trouvent être répétées un maximum de fois avec des scores moins bons. Cela pourrait avantager ces adresses et les proposer au top de la</w:t>
      </w:r>
      <w:r w:rsidR="00377702">
        <w:t xml:space="preserve"> liste.</w:t>
      </w:r>
    </w:p>
    <w:p w:rsidR="006F781F" w:rsidRDefault="006F781F" w:rsidP="003F7224">
      <w:r>
        <w:lastRenderedPageBreak/>
        <w:t>Conclusion :</w:t>
      </w:r>
    </w:p>
    <w:p w:rsidR="006F781F" w:rsidRDefault="006F781F" w:rsidP="006F781F">
      <w:pPr>
        <w:pStyle w:val="Paragraphedeliste"/>
        <w:numPr>
          <w:ilvl w:val="0"/>
          <w:numId w:val="1"/>
        </w:numPr>
      </w:pPr>
      <w:r>
        <w:t>Fixer un seuil approprié pourrait avoir un impact sur la qualité de l’identification des destinataires.</w:t>
      </w:r>
    </w:p>
    <w:p w:rsidR="006F781F" w:rsidRDefault="006F781F" w:rsidP="006F781F">
      <w:pPr>
        <w:pStyle w:val="Paragraphedeliste"/>
        <w:numPr>
          <w:ilvl w:val="0"/>
          <w:numId w:val="1"/>
        </w:numPr>
      </w:pPr>
      <w:r>
        <w:t>Trouver d’autres critères de validation d’adresses correctes. Peut-être un score au-dessus d’un seuil plus le score maximum qui serait vraiment élevé pour décider du choix.</w:t>
      </w:r>
    </w:p>
    <w:p w:rsidR="006F781F" w:rsidRDefault="006F781F" w:rsidP="003F7224">
      <w:r>
        <w:t xml:space="preserve">  </w:t>
      </w:r>
    </w:p>
    <w:sectPr w:rsidR="006F78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F55C6"/>
    <w:multiLevelType w:val="hybridMultilevel"/>
    <w:tmpl w:val="5F800978"/>
    <w:lvl w:ilvl="0" w:tplc="7B8E9D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39357EF"/>
    <w:multiLevelType w:val="multilevel"/>
    <w:tmpl w:val="65FA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C341F2"/>
    <w:multiLevelType w:val="multilevel"/>
    <w:tmpl w:val="236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6D8"/>
    <w:rsid w:val="000359F2"/>
    <w:rsid w:val="000E06F6"/>
    <w:rsid w:val="00120135"/>
    <w:rsid w:val="0015135B"/>
    <w:rsid w:val="00173F8E"/>
    <w:rsid w:val="001B2718"/>
    <w:rsid w:val="001B33C2"/>
    <w:rsid w:val="001B6CDF"/>
    <w:rsid w:val="001E3CC4"/>
    <w:rsid w:val="002027AA"/>
    <w:rsid w:val="00226BFC"/>
    <w:rsid w:val="002405E7"/>
    <w:rsid w:val="00260B9E"/>
    <w:rsid w:val="00273725"/>
    <w:rsid w:val="00274C1B"/>
    <w:rsid w:val="00332418"/>
    <w:rsid w:val="003466D8"/>
    <w:rsid w:val="00356713"/>
    <w:rsid w:val="00377702"/>
    <w:rsid w:val="003F7224"/>
    <w:rsid w:val="00463B14"/>
    <w:rsid w:val="004A29E8"/>
    <w:rsid w:val="004A7E08"/>
    <w:rsid w:val="004F029F"/>
    <w:rsid w:val="005427FD"/>
    <w:rsid w:val="0055036E"/>
    <w:rsid w:val="005647CC"/>
    <w:rsid w:val="005C0DAE"/>
    <w:rsid w:val="005E67C5"/>
    <w:rsid w:val="005F52AE"/>
    <w:rsid w:val="00644A64"/>
    <w:rsid w:val="0065020F"/>
    <w:rsid w:val="006A684A"/>
    <w:rsid w:val="006F781F"/>
    <w:rsid w:val="00727BE6"/>
    <w:rsid w:val="007772BE"/>
    <w:rsid w:val="008278B6"/>
    <w:rsid w:val="0087376E"/>
    <w:rsid w:val="008803AB"/>
    <w:rsid w:val="008B13B0"/>
    <w:rsid w:val="008C1AB0"/>
    <w:rsid w:val="00996DB7"/>
    <w:rsid w:val="00A12501"/>
    <w:rsid w:val="00A44C83"/>
    <w:rsid w:val="00A63515"/>
    <w:rsid w:val="00A93620"/>
    <w:rsid w:val="00AB795E"/>
    <w:rsid w:val="00BD5993"/>
    <w:rsid w:val="00C70524"/>
    <w:rsid w:val="00CF23F1"/>
    <w:rsid w:val="00D11A7E"/>
    <w:rsid w:val="00D45C1B"/>
    <w:rsid w:val="00D54C2C"/>
    <w:rsid w:val="00D7014F"/>
    <w:rsid w:val="00D77A0C"/>
    <w:rsid w:val="00D817B7"/>
    <w:rsid w:val="00DB3AD8"/>
    <w:rsid w:val="00E36296"/>
    <w:rsid w:val="00EB321E"/>
    <w:rsid w:val="00ED6F4C"/>
    <w:rsid w:val="00EE7AC7"/>
    <w:rsid w:val="00F81224"/>
    <w:rsid w:val="00F97494"/>
    <w:rsid w:val="00FD2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11A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A7E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B33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5020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65020F"/>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5020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1A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A7E08"/>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A7E08"/>
    <w:pPr>
      <w:ind w:left="720"/>
      <w:contextualSpacing/>
    </w:pPr>
  </w:style>
  <w:style w:type="character" w:customStyle="1" w:styleId="Titre3Car">
    <w:name w:val="Titre 3 Car"/>
    <w:basedOn w:val="Policepardfaut"/>
    <w:link w:val="Titre3"/>
    <w:uiPriority w:val="9"/>
    <w:rsid w:val="001B33C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502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5020F"/>
    <w:rPr>
      <w:b/>
      <w:bCs/>
    </w:rPr>
  </w:style>
  <w:style w:type="character" w:customStyle="1" w:styleId="Titre4Car">
    <w:name w:val="Titre 4 Car"/>
    <w:basedOn w:val="Policepardfaut"/>
    <w:link w:val="Titre4"/>
    <w:uiPriority w:val="9"/>
    <w:rsid w:val="0065020F"/>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65020F"/>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65020F"/>
    <w:rPr>
      <w:rFonts w:asciiTheme="majorHAnsi" w:eastAsiaTheme="majorEastAsia" w:hAnsiTheme="majorHAnsi" w:cstheme="majorBidi"/>
      <w:color w:val="1F4D78" w:themeColor="accent1" w:themeShade="7F"/>
    </w:rPr>
  </w:style>
  <w:style w:type="paragraph" w:styleId="PrformatHTML">
    <w:name w:val="HTML Preformatted"/>
    <w:basedOn w:val="Normal"/>
    <w:link w:val="PrformatHTMLCar"/>
    <w:uiPriority w:val="99"/>
    <w:semiHidden/>
    <w:unhideWhenUsed/>
    <w:rsid w:val="00D8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17B7"/>
    <w:rPr>
      <w:rFonts w:ascii="Courier New" w:eastAsia="Times New Roman" w:hAnsi="Courier New" w:cs="Courier New"/>
      <w:sz w:val="20"/>
      <w:szCs w:val="20"/>
      <w:lang w:eastAsia="fr-FR"/>
    </w:rPr>
  </w:style>
  <w:style w:type="character" w:styleId="Marquedecommentaire">
    <w:name w:val="annotation reference"/>
    <w:basedOn w:val="Policepardfaut"/>
    <w:uiPriority w:val="99"/>
    <w:semiHidden/>
    <w:unhideWhenUsed/>
    <w:rsid w:val="0055036E"/>
    <w:rPr>
      <w:sz w:val="16"/>
      <w:szCs w:val="16"/>
    </w:rPr>
  </w:style>
  <w:style w:type="paragraph" w:styleId="Commentaire">
    <w:name w:val="annotation text"/>
    <w:basedOn w:val="Normal"/>
    <w:link w:val="CommentaireCar"/>
    <w:uiPriority w:val="99"/>
    <w:semiHidden/>
    <w:unhideWhenUsed/>
    <w:rsid w:val="0055036E"/>
    <w:pPr>
      <w:spacing w:line="240" w:lineRule="auto"/>
    </w:pPr>
    <w:rPr>
      <w:sz w:val="20"/>
      <w:szCs w:val="20"/>
    </w:rPr>
  </w:style>
  <w:style w:type="character" w:customStyle="1" w:styleId="CommentaireCar">
    <w:name w:val="Commentaire Car"/>
    <w:basedOn w:val="Policepardfaut"/>
    <w:link w:val="Commentaire"/>
    <w:uiPriority w:val="99"/>
    <w:semiHidden/>
    <w:rsid w:val="0055036E"/>
    <w:rPr>
      <w:sz w:val="20"/>
      <w:szCs w:val="20"/>
    </w:rPr>
  </w:style>
  <w:style w:type="paragraph" w:styleId="Objetducommentaire">
    <w:name w:val="annotation subject"/>
    <w:basedOn w:val="Commentaire"/>
    <w:next w:val="Commentaire"/>
    <w:link w:val="ObjetducommentaireCar"/>
    <w:uiPriority w:val="99"/>
    <w:semiHidden/>
    <w:unhideWhenUsed/>
    <w:rsid w:val="0055036E"/>
    <w:rPr>
      <w:b/>
      <w:bCs/>
    </w:rPr>
  </w:style>
  <w:style w:type="character" w:customStyle="1" w:styleId="ObjetducommentaireCar">
    <w:name w:val="Objet du commentaire Car"/>
    <w:basedOn w:val="CommentaireCar"/>
    <w:link w:val="Objetducommentaire"/>
    <w:uiPriority w:val="99"/>
    <w:semiHidden/>
    <w:rsid w:val="0055036E"/>
    <w:rPr>
      <w:b/>
      <w:bCs/>
      <w:sz w:val="20"/>
      <w:szCs w:val="20"/>
    </w:rPr>
  </w:style>
  <w:style w:type="paragraph" w:styleId="Textedebulles">
    <w:name w:val="Balloon Text"/>
    <w:basedOn w:val="Normal"/>
    <w:link w:val="TextedebullesCar"/>
    <w:uiPriority w:val="99"/>
    <w:semiHidden/>
    <w:unhideWhenUsed/>
    <w:rsid w:val="005503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03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11A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A7E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B33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5020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65020F"/>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5020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1A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A7E08"/>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A7E08"/>
    <w:pPr>
      <w:ind w:left="720"/>
      <w:contextualSpacing/>
    </w:pPr>
  </w:style>
  <w:style w:type="character" w:customStyle="1" w:styleId="Titre3Car">
    <w:name w:val="Titre 3 Car"/>
    <w:basedOn w:val="Policepardfaut"/>
    <w:link w:val="Titre3"/>
    <w:uiPriority w:val="9"/>
    <w:rsid w:val="001B33C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502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5020F"/>
    <w:rPr>
      <w:b/>
      <w:bCs/>
    </w:rPr>
  </w:style>
  <w:style w:type="character" w:customStyle="1" w:styleId="Titre4Car">
    <w:name w:val="Titre 4 Car"/>
    <w:basedOn w:val="Policepardfaut"/>
    <w:link w:val="Titre4"/>
    <w:uiPriority w:val="9"/>
    <w:rsid w:val="0065020F"/>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65020F"/>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65020F"/>
    <w:rPr>
      <w:rFonts w:asciiTheme="majorHAnsi" w:eastAsiaTheme="majorEastAsia" w:hAnsiTheme="majorHAnsi" w:cstheme="majorBidi"/>
      <w:color w:val="1F4D78" w:themeColor="accent1" w:themeShade="7F"/>
    </w:rPr>
  </w:style>
  <w:style w:type="paragraph" w:styleId="PrformatHTML">
    <w:name w:val="HTML Preformatted"/>
    <w:basedOn w:val="Normal"/>
    <w:link w:val="PrformatHTMLCar"/>
    <w:uiPriority w:val="99"/>
    <w:semiHidden/>
    <w:unhideWhenUsed/>
    <w:rsid w:val="00D8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17B7"/>
    <w:rPr>
      <w:rFonts w:ascii="Courier New" w:eastAsia="Times New Roman" w:hAnsi="Courier New" w:cs="Courier New"/>
      <w:sz w:val="20"/>
      <w:szCs w:val="20"/>
      <w:lang w:eastAsia="fr-FR"/>
    </w:rPr>
  </w:style>
  <w:style w:type="character" w:styleId="Marquedecommentaire">
    <w:name w:val="annotation reference"/>
    <w:basedOn w:val="Policepardfaut"/>
    <w:uiPriority w:val="99"/>
    <w:semiHidden/>
    <w:unhideWhenUsed/>
    <w:rsid w:val="0055036E"/>
    <w:rPr>
      <w:sz w:val="16"/>
      <w:szCs w:val="16"/>
    </w:rPr>
  </w:style>
  <w:style w:type="paragraph" w:styleId="Commentaire">
    <w:name w:val="annotation text"/>
    <w:basedOn w:val="Normal"/>
    <w:link w:val="CommentaireCar"/>
    <w:uiPriority w:val="99"/>
    <w:semiHidden/>
    <w:unhideWhenUsed/>
    <w:rsid w:val="0055036E"/>
    <w:pPr>
      <w:spacing w:line="240" w:lineRule="auto"/>
    </w:pPr>
    <w:rPr>
      <w:sz w:val="20"/>
      <w:szCs w:val="20"/>
    </w:rPr>
  </w:style>
  <w:style w:type="character" w:customStyle="1" w:styleId="CommentaireCar">
    <w:name w:val="Commentaire Car"/>
    <w:basedOn w:val="Policepardfaut"/>
    <w:link w:val="Commentaire"/>
    <w:uiPriority w:val="99"/>
    <w:semiHidden/>
    <w:rsid w:val="0055036E"/>
    <w:rPr>
      <w:sz w:val="20"/>
      <w:szCs w:val="20"/>
    </w:rPr>
  </w:style>
  <w:style w:type="paragraph" w:styleId="Objetducommentaire">
    <w:name w:val="annotation subject"/>
    <w:basedOn w:val="Commentaire"/>
    <w:next w:val="Commentaire"/>
    <w:link w:val="ObjetducommentaireCar"/>
    <w:uiPriority w:val="99"/>
    <w:semiHidden/>
    <w:unhideWhenUsed/>
    <w:rsid w:val="0055036E"/>
    <w:rPr>
      <w:b/>
      <w:bCs/>
    </w:rPr>
  </w:style>
  <w:style w:type="character" w:customStyle="1" w:styleId="ObjetducommentaireCar">
    <w:name w:val="Objet du commentaire Car"/>
    <w:basedOn w:val="CommentaireCar"/>
    <w:link w:val="Objetducommentaire"/>
    <w:uiPriority w:val="99"/>
    <w:semiHidden/>
    <w:rsid w:val="0055036E"/>
    <w:rPr>
      <w:b/>
      <w:bCs/>
      <w:sz w:val="20"/>
      <w:szCs w:val="20"/>
    </w:rPr>
  </w:style>
  <w:style w:type="paragraph" w:styleId="Textedebulles">
    <w:name w:val="Balloon Text"/>
    <w:basedOn w:val="Normal"/>
    <w:link w:val="TextedebullesCar"/>
    <w:uiPriority w:val="99"/>
    <w:semiHidden/>
    <w:unhideWhenUsed/>
    <w:rsid w:val="005503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03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11890">
      <w:bodyDiv w:val="1"/>
      <w:marLeft w:val="0"/>
      <w:marRight w:val="0"/>
      <w:marTop w:val="0"/>
      <w:marBottom w:val="0"/>
      <w:divBdr>
        <w:top w:val="none" w:sz="0" w:space="0" w:color="auto"/>
        <w:left w:val="none" w:sz="0" w:space="0" w:color="auto"/>
        <w:bottom w:val="none" w:sz="0" w:space="0" w:color="auto"/>
        <w:right w:val="none" w:sz="0" w:space="0" w:color="auto"/>
      </w:divBdr>
    </w:div>
    <w:div w:id="624000457">
      <w:bodyDiv w:val="1"/>
      <w:marLeft w:val="0"/>
      <w:marRight w:val="0"/>
      <w:marTop w:val="0"/>
      <w:marBottom w:val="0"/>
      <w:divBdr>
        <w:top w:val="none" w:sz="0" w:space="0" w:color="auto"/>
        <w:left w:val="none" w:sz="0" w:space="0" w:color="auto"/>
        <w:bottom w:val="none" w:sz="0" w:space="0" w:color="auto"/>
        <w:right w:val="none" w:sz="0" w:space="0" w:color="auto"/>
      </w:divBdr>
    </w:div>
    <w:div w:id="1436443646">
      <w:bodyDiv w:val="1"/>
      <w:marLeft w:val="0"/>
      <w:marRight w:val="0"/>
      <w:marTop w:val="0"/>
      <w:marBottom w:val="0"/>
      <w:divBdr>
        <w:top w:val="none" w:sz="0" w:space="0" w:color="auto"/>
        <w:left w:val="none" w:sz="0" w:space="0" w:color="auto"/>
        <w:bottom w:val="none" w:sz="0" w:space="0" w:color="auto"/>
        <w:right w:val="none" w:sz="0" w:space="0" w:color="auto"/>
      </w:divBdr>
    </w:div>
    <w:div w:id="157116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2541</Words>
  <Characters>13980</Characters>
  <Application>Microsoft Office Word</Application>
  <DocSecurity>4</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Dalziel</dc:creator>
  <cp:lastModifiedBy>Stéphane SM. Millot</cp:lastModifiedBy>
  <cp:revision>2</cp:revision>
  <dcterms:created xsi:type="dcterms:W3CDTF">2024-08-07T08:11:00Z</dcterms:created>
  <dcterms:modified xsi:type="dcterms:W3CDTF">2024-08-07T08:11:00Z</dcterms:modified>
</cp:coreProperties>
</file>